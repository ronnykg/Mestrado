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02" w:rsidRPr="00AA7CB7" w:rsidRDefault="00E97402">
      <w:pPr>
        <w:pStyle w:val="Text"/>
        <w:ind w:firstLine="0"/>
        <w:rPr>
          <w:sz w:val="18"/>
          <w:szCs w:val="18"/>
          <w:lang w:val="pt-BR"/>
        </w:rPr>
      </w:pPr>
    </w:p>
    <w:p w:rsidR="00E97402" w:rsidRPr="00AA7CB7" w:rsidRDefault="00432BE7">
      <w:pPr>
        <w:pStyle w:val="Ttulo"/>
        <w:framePr w:wrap="notBeside"/>
        <w:rPr>
          <w:lang w:val="pt-BR"/>
        </w:rPr>
      </w:pPr>
      <w:r w:rsidRPr="00AA7CB7">
        <w:rPr>
          <w:lang w:val="pt-BR"/>
        </w:rPr>
        <w:t xml:space="preserve">Sistema de </w:t>
      </w:r>
      <w:r w:rsidR="00AA7CB7">
        <w:rPr>
          <w:lang w:val="pt-BR"/>
        </w:rPr>
        <w:t>A</w:t>
      </w:r>
      <w:r w:rsidRPr="00AA7CB7">
        <w:rPr>
          <w:lang w:val="pt-BR"/>
        </w:rPr>
        <w:t xml:space="preserve">valiação </w:t>
      </w:r>
      <w:r w:rsidR="00F97CB8" w:rsidRPr="00AA7CB7">
        <w:rPr>
          <w:lang w:val="pt-BR"/>
        </w:rPr>
        <w:t xml:space="preserve">de </w:t>
      </w:r>
      <w:r w:rsidR="00AA7CB7">
        <w:rPr>
          <w:lang w:val="pt-BR"/>
        </w:rPr>
        <w:t>S</w:t>
      </w:r>
      <w:r w:rsidR="00F97CB8" w:rsidRPr="00AA7CB7">
        <w:rPr>
          <w:lang w:val="pt-BR"/>
        </w:rPr>
        <w:t>udorese</w:t>
      </w:r>
      <w:r w:rsidRPr="00AA7CB7">
        <w:rPr>
          <w:lang w:val="pt-BR"/>
        </w:rPr>
        <w:t xml:space="preserve"> para </w:t>
      </w:r>
      <w:r w:rsidR="00AA7CB7">
        <w:rPr>
          <w:lang w:val="pt-BR"/>
        </w:rPr>
        <w:t>D</w:t>
      </w:r>
      <w:r w:rsidRPr="00AA7CB7">
        <w:rPr>
          <w:lang w:val="pt-BR"/>
        </w:rPr>
        <w:t xml:space="preserve">etecção de </w:t>
      </w:r>
      <w:r w:rsidR="00AA7CB7">
        <w:rPr>
          <w:lang w:val="pt-BR"/>
        </w:rPr>
        <w:t>N</w:t>
      </w:r>
      <w:r w:rsidRPr="00AA7CB7">
        <w:rPr>
          <w:lang w:val="pt-BR"/>
        </w:rPr>
        <w:t xml:space="preserve">europatias </w:t>
      </w:r>
      <w:r w:rsidR="00AA7CB7">
        <w:rPr>
          <w:lang w:val="pt-BR"/>
        </w:rPr>
        <w:t>P</w:t>
      </w:r>
      <w:r w:rsidRPr="00AA7CB7">
        <w:rPr>
          <w:lang w:val="pt-BR"/>
        </w:rPr>
        <w:t>eriférica</w:t>
      </w:r>
      <w:r w:rsidRPr="00F4285A">
        <w:rPr>
          <w:lang w:val="pt-BR"/>
        </w:rPr>
        <w:t>s</w:t>
      </w:r>
      <w:r w:rsidR="00C62F44" w:rsidRPr="00F4285A">
        <w:rPr>
          <w:lang w:val="pt-BR"/>
        </w:rPr>
        <w:t xml:space="preserve"> em Diabetes</w:t>
      </w:r>
      <w:bookmarkStart w:id="0" w:name="_GoBack"/>
      <w:bookmarkEnd w:id="0"/>
    </w:p>
    <w:p w:rsidR="00E97402" w:rsidRPr="00AA7CB7" w:rsidRDefault="00432BE7">
      <w:pPr>
        <w:pStyle w:val="Authors"/>
        <w:framePr w:wrap="notBeside"/>
        <w:rPr>
          <w:lang w:val="pt-BR"/>
        </w:rPr>
      </w:pPr>
      <w:r w:rsidRPr="00AA7CB7">
        <w:rPr>
          <w:lang w:val="pt-BR"/>
        </w:rPr>
        <w:t>R K. Gieseler</w:t>
      </w:r>
      <w:r w:rsidR="00392DBA" w:rsidRPr="00AA7CB7">
        <w:rPr>
          <w:lang w:val="pt-BR"/>
        </w:rPr>
        <w:t xml:space="preserve">, </w:t>
      </w:r>
      <w:r w:rsidR="004374CA" w:rsidRPr="00AA7CB7">
        <w:rPr>
          <w:i/>
          <w:lang w:val="pt-BR"/>
        </w:rPr>
        <w:t>Mestrand</w:t>
      </w:r>
      <w:r w:rsidRPr="00AA7CB7">
        <w:rPr>
          <w:i/>
          <w:lang w:val="pt-BR"/>
        </w:rPr>
        <w:t>o</w:t>
      </w:r>
      <w:r w:rsidR="004374CA" w:rsidRPr="00AA7CB7">
        <w:rPr>
          <w:i/>
          <w:lang w:val="pt-BR"/>
        </w:rPr>
        <w:t>, IEB</w:t>
      </w:r>
      <w:r w:rsidR="00F01E53" w:rsidRPr="00AA7CB7">
        <w:rPr>
          <w:i/>
          <w:lang w:val="pt-BR"/>
        </w:rPr>
        <w:t>-UFSC</w:t>
      </w:r>
      <w:r w:rsidR="00E97402" w:rsidRPr="00AA7CB7">
        <w:rPr>
          <w:lang w:val="pt-BR"/>
        </w:rPr>
        <w:t xml:space="preserve">, </w:t>
      </w:r>
      <w:r w:rsidR="004374CA" w:rsidRPr="00AA7CB7">
        <w:rPr>
          <w:lang w:val="pt-BR"/>
        </w:rPr>
        <w:t>J. L. B. Marques</w:t>
      </w:r>
      <w:r w:rsidR="0037551B" w:rsidRPr="00AA7CB7">
        <w:rPr>
          <w:lang w:val="pt-BR"/>
        </w:rPr>
        <w:t xml:space="preserve">, </w:t>
      </w:r>
      <w:r w:rsidR="004374CA" w:rsidRPr="00AA7CB7">
        <w:rPr>
          <w:rStyle w:val="MemberType"/>
          <w:lang w:val="pt-BR"/>
        </w:rPr>
        <w:t>Orientador, IEB</w:t>
      </w:r>
      <w:r w:rsidR="00F01E53" w:rsidRPr="00AA7CB7">
        <w:rPr>
          <w:rStyle w:val="MemberType"/>
          <w:lang w:val="pt-BR"/>
        </w:rPr>
        <w:t>-UFSC</w:t>
      </w:r>
    </w:p>
    <w:p w:rsidR="00E97402" w:rsidRPr="00AA7CB7" w:rsidRDefault="002F369C" w:rsidP="00A8642D">
      <w:pPr>
        <w:pStyle w:val="Abstract"/>
        <w:ind w:firstLine="0"/>
        <w:rPr>
          <w:lang w:val="pt-BR"/>
        </w:rPr>
      </w:pPr>
      <w:r w:rsidRPr="00AA7CB7">
        <w:rPr>
          <w:i/>
          <w:iCs/>
          <w:lang w:val="pt-BR"/>
        </w:rPr>
        <w:t>Resumo</w:t>
      </w:r>
      <w:r w:rsidR="00E97402" w:rsidRPr="00AA7CB7">
        <w:rPr>
          <w:lang w:val="pt-BR"/>
        </w:rPr>
        <w:t>—</w:t>
      </w:r>
      <w:r w:rsidR="0060595C" w:rsidRPr="00AA7CB7">
        <w:rPr>
          <w:bCs w:val="0"/>
          <w:lang w:val="pt-BR"/>
        </w:rPr>
        <w:t xml:space="preserve">Uma das </w:t>
      </w:r>
      <w:r w:rsidR="00BE1E62" w:rsidRPr="00AA7CB7">
        <w:rPr>
          <w:bCs w:val="0"/>
          <w:lang w:val="pt-BR"/>
        </w:rPr>
        <w:t>áreas</w:t>
      </w:r>
      <w:r w:rsidR="0060595C" w:rsidRPr="00AA7CB7">
        <w:rPr>
          <w:bCs w:val="0"/>
          <w:lang w:val="pt-BR"/>
        </w:rPr>
        <w:t xml:space="preserve"> de maior interesse dentro da </w:t>
      </w:r>
      <w:r w:rsidR="00BE1E62" w:rsidRPr="00AA7CB7">
        <w:rPr>
          <w:bCs w:val="0"/>
          <w:lang w:val="pt-BR"/>
        </w:rPr>
        <w:t>engenharia</w:t>
      </w:r>
      <w:r w:rsidR="0060595C" w:rsidRPr="00AA7CB7">
        <w:rPr>
          <w:bCs w:val="0"/>
          <w:lang w:val="pt-BR"/>
        </w:rPr>
        <w:t xml:space="preserve"> biomédica é a de medição de sinais que possam ser usados para diagnosticar patologias. </w:t>
      </w:r>
      <w:r w:rsidR="00BD080E" w:rsidRPr="00AA7CB7">
        <w:rPr>
          <w:bCs w:val="0"/>
          <w:lang w:val="pt-BR"/>
        </w:rPr>
        <w:t xml:space="preserve">O trabalho proposto segue na </w:t>
      </w:r>
      <w:r w:rsidR="00BE1E62" w:rsidRPr="00AA7CB7">
        <w:rPr>
          <w:bCs w:val="0"/>
          <w:lang w:val="pt-BR"/>
        </w:rPr>
        <w:t>área</w:t>
      </w:r>
      <w:r w:rsidR="00BD080E" w:rsidRPr="00AA7CB7">
        <w:rPr>
          <w:bCs w:val="0"/>
          <w:lang w:val="pt-BR"/>
        </w:rPr>
        <w:t xml:space="preserve"> de saúde, para diagnósticos de problemas relacionados ao diabetes, </w:t>
      </w:r>
      <w:r w:rsidR="00F0454D" w:rsidRPr="00AA7CB7">
        <w:rPr>
          <w:bCs w:val="0"/>
          <w:lang w:val="pt-BR"/>
        </w:rPr>
        <w:t>focando</w:t>
      </w:r>
      <w:r w:rsidR="00BD080E" w:rsidRPr="00AA7CB7">
        <w:rPr>
          <w:bCs w:val="0"/>
          <w:lang w:val="pt-BR"/>
        </w:rPr>
        <w:t xml:space="preserve"> no diagnóstico de neuropatias</w:t>
      </w:r>
      <w:r w:rsidR="00F0454D" w:rsidRPr="00AA7CB7">
        <w:rPr>
          <w:bCs w:val="0"/>
          <w:lang w:val="pt-BR"/>
        </w:rPr>
        <w:t xml:space="preserve"> via problemas de sudorese. Ele se baseia</w:t>
      </w:r>
      <w:r w:rsidR="00BD080E" w:rsidRPr="00AA7CB7">
        <w:rPr>
          <w:bCs w:val="0"/>
          <w:lang w:val="pt-BR"/>
        </w:rPr>
        <w:t xml:space="preserve"> em uma análise multifrequencial da impedância </w:t>
      </w:r>
      <w:r w:rsidR="00F0454D" w:rsidRPr="00AA7CB7">
        <w:rPr>
          <w:bCs w:val="0"/>
          <w:lang w:val="pt-BR"/>
        </w:rPr>
        <w:t>das mãos, pés e testa</w:t>
      </w:r>
      <w:r w:rsidR="00BE1E62" w:rsidRPr="00AA7CB7">
        <w:rPr>
          <w:bCs w:val="0"/>
          <w:lang w:val="pt-BR"/>
        </w:rPr>
        <w:t xml:space="preserve"> através de iontoforese inversa</w:t>
      </w:r>
      <w:r w:rsidR="008459EC">
        <w:rPr>
          <w:bCs w:val="0"/>
          <w:lang w:val="pt-BR"/>
        </w:rPr>
        <w:t xml:space="preserve"> e processamento via FPGA</w:t>
      </w:r>
      <w:r w:rsidR="00BD080E" w:rsidRPr="00AA7CB7">
        <w:rPr>
          <w:bCs w:val="0"/>
          <w:lang w:val="pt-BR"/>
        </w:rPr>
        <w:t xml:space="preserve">. </w:t>
      </w:r>
    </w:p>
    <w:p w:rsidR="00E97402" w:rsidRPr="00AA7CB7" w:rsidRDefault="00E97402">
      <w:pPr>
        <w:rPr>
          <w:lang w:val="pt-BR"/>
        </w:rPr>
      </w:pPr>
    </w:p>
    <w:p w:rsidR="00E97402" w:rsidRPr="00AA7CB7" w:rsidRDefault="002F369C" w:rsidP="00A8642D">
      <w:pPr>
        <w:pStyle w:val="IndexTerms"/>
        <w:ind w:firstLine="0"/>
        <w:rPr>
          <w:lang w:val="pt-BR"/>
        </w:rPr>
      </w:pPr>
      <w:bookmarkStart w:id="1" w:name="PointTmp"/>
      <w:r w:rsidRPr="00AA7CB7">
        <w:rPr>
          <w:i/>
          <w:iCs/>
          <w:lang w:val="pt-BR"/>
        </w:rPr>
        <w:t>Palavras-chave</w:t>
      </w:r>
      <w:r w:rsidR="00E97402" w:rsidRPr="00AA7CB7">
        <w:rPr>
          <w:lang w:val="pt-BR"/>
        </w:rPr>
        <w:t>—</w:t>
      </w:r>
      <w:r w:rsidR="00424C60" w:rsidRPr="00AA7CB7">
        <w:rPr>
          <w:rFonts w:cstheme="minorHAnsi"/>
          <w:b w:val="0"/>
          <w:szCs w:val="24"/>
          <w:lang w:val="pt-BR"/>
        </w:rPr>
        <w:t>Neuropatia periférica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Sudorese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424C60" w:rsidRPr="00AA7CB7">
        <w:rPr>
          <w:rFonts w:cstheme="minorHAnsi"/>
          <w:b w:val="0"/>
          <w:szCs w:val="24"/>
          <w:lang w:val="pt-BR"/>
        </w:rPr>
        <w:t>Diagnóstico</w:t>
      </w:r>
      <w:r w:rsidR="004374CA" w:rsidRPr="00AA7CB7">
        <w:rPr>
          <w:rFonts w:cstheme="minorHAnsi"/>
          <w:b w:val="0"/>
          <w:szCs w:val="24"/>
          <w:lang w:val="pt-BR"/>
        </w:rPr>
        <w:t xml:space="preserve">. </w:t>
      </w:r>
      <w:r w:rsidR="00AA7CB7" w:rsidRPr="00AA7CB7">
        <w:rPr>
          <w:rFonts w:cstheme="minorHAnsi"/>
          <w:b w:val="0"/>
          <w:i/>
          <w:szCs w:val="24"/>
          <w:lang w:val="en-GB"/>
        </w:rPr>
        <w:t>Embedded system</w:t>
      </w:r>
      <w:r w:rsidR="00424C60" w:rsidRPr="00AA7CB7">
        <w:rPr>
          <w:rFonts w:cstheme="minorHAnsi"/>
          <w:b w:val="0"/>
          <w:szCs w:val="24"/>
          <w:lang w:val="pt-BR"/>
        </w:rPr>
        <w:t>.</w:t>
      </w:r>
    </w:p>
    <w:p w:rsidR="00E97402" w:rsidRPr="00AA7CB7" w:rsidRDefault="00E97402">
      <w:pPr>
        <w:rPr>
          <w:lang w:val="pt-BR"/>
        </w:rPr>
      </w:pPr>
    </w:p>
    <w:bookmarkEnd w:id="1"/>
    <w:p w:rsidR="00E97402" w:rsidRPr="00AA7CB7" w:rsidRDefault="00E97402">
      <w:pPr>
        <w:pStyle w:val="Ttulo1"/>
        <w:rPr>
          <w:lang w:val="pt-BR"/>
        </w:rPr>
      </w:pPr>
      <w:r w:rsidRPr="00AA7CB7">
        <w:rPr>
          <w:lang w:val="pt-BR"/>
        </w:rPr>
        <w:t>I</w:t>
      </w:r>
      <w:r w:rsidRPr="00AA7CB7">
        <w:rPr>
          <w:sz w:val="16"/>
          <w:szCs w:val="16"/>
          <w:lang w:val="pt-BR"/>
        </w:rPr>
        <w:t>NTRODU</w:t>
      </w:r>
      <w:r w:rsidR="002F369C" w:rsidRPr="00AA7CB7">
        <w:rPr>
          <w:sz w:val="16"/>
          <w:szCs w:val="16"/>
          <w:lang w:val="pt-BR"/>
        </w:rPr>
        <w:t>ÇÃO</w:t>
      </w:r>
    </w:p>
    <w:p w:rsidR="00E97402" w:rsidRPr="00AA7CB7" w:rsidRDefault="00A8642D" w:rsidP="009157F7">
      <w:pPr>
        <w:pStyle w:val="Text"/>
        <w:keepNext/>
        <w:framePr w:dropCap="drop" w:lines="2" w:w="376" w:wrap="auto" w:vAnchor="text" w:hAnchor="text"/>
        <w:spacing w:line="451" w:lineRule="exact"/>
        <w:ind w:firstLine="0"/>
        <w:rPr>
          <w:smallCaps/>
          <w:position w:val="-4"/>
          <w:sz w:val="54"/>
          <w:szCs w:val="56"/>
          <w:lang w:val="pt-BR"/>
        </w:rPr>
      </w:pPr>
      <w:r>
        <w:rPr>
          <w:position w:val="-4"/>
          <w:sz w:val="54"/>
          <w:szCs w:val="56"/>
          <w:lang w:val="pt-BR"/>
        </w:rPr>
        <w:t>O</w:t>
      </w:r>
    </w:p>
    <w:p w:rsidR="00576E2C" w:rsidRPr="00AA7CB7" w:rsidRDefault="008459EC" w:rsidP="00576E2C">
      <w:pPr>
        <w:pStyle w:val="Text"/>
        <w:ind w:firstLine="0"/>
        <w:rPr>
          <w:lang w:val="pt-BR"/>
        </w:rPr>
      </w:pPr>
      <w:r>
        <w:rPr>
          <w:lang w:val="pt-BR"/>
        </w:rPr>
        <w:t xml:space="preserve"> </w:t>
      </w:r>
      <w:r w:rsidR="00A8642D" w:rsidRPr="00AA7CB7">
        <w:rPr>
          <w:lang w:val="pt-BR"/>
        </w:rPr>
        <w:t>D</w:t>
      </w:r>
      <w:r w:rsidR="00576E2C" w:rsidRPr="00AA7CB7">
        <w:rPr>
          <w:lang w:val="pt-BR"/>
        </w:rPr>
        <w:t>iabetes</w:t>
      </w:r>
      <w:r w:rsidR="00A8642D">
        <w:rPr>
          <w:lang w:val="pt-BR"/>
        </w:rPr>
        <w:t xml:space="preserve"> mellitus (DM)</w:t>
      </w:r>
      <w:r w:rsidR="00576E2C" w:rsidRPr="00AA7CB7">
        <w:rPr>
          <w:lang w:val="pt-BR"/>
        </w:rPr>
        <w:t xml:space="preserve"> é uma das doenças </w:t>
      </w:r>
      <w:r w:rsidR="00A8642D">
        <w:rPr>
          <w:lang w:val="pt-BR"/>
        </w:rPr>
        <w:t>de maior prevalência</w:t>
      </w:r>
      <w:r w:rsidR="00F4285A">
        <w:rPr>
          <w:lang w:val="pt-BR"/>
        </w:rPr>
        <w:t xml:space="preserve"> </w:t>
      </w:r>
      <w:r w:rsidR="00A8642D">
        <w:rPr>
          <w:lang w:val="pt-BR"/>
        </w:rPr>
        <w:t>n</w:t>
      </w:r>
      <w:r w:rsidR="00576E2C" w:rsidRPr="00AA7CB7">
        <w:rPr>
          <w:lang w:val="pt-BR"/>
        </w:rPr>
        <w:t>a população mundial</w:t>
      </w:r>
      <w:r w:rsidR="00463859" w:rsidRPr="00AA7CB7">
        <w:rPr>
          <w:lang w:val="pt-BR"/>
        </w:rPr>
        <w:t xml:space="preserve"> [1]</w:t>
      </w:r>
      <w:r w:rsidR="00576E2C" w:rsidRPr="00AA7CB7">
        <w:rPr>
          <w:lang w:val="pt-BR"/>
        </w:rPr>
        <w:t xml:space="preserve">. </w:t>
      </w:r>
      <w:r w:rsidR="00A8642D">
        <w:rPr>
          <w:lang w:val="pt-BR"/>
        </w:rPr>
        <w:t xml:space="preserve">Dentre </w:t>
      </w:r>
      <w:r w:rsidR="00424C60" w:rsidRPr="00AA7CB7">
        <w:rPr>
          <w:lang w:val="pt-BR"/>
        </w:rPr>
        <w:t>os problemas mais graves causados pel</w:t>
      </w:r>
      <w:r w:rsidR="00A8642D">
        <w:rPr>
          <w:lang w:val="pt-BR"/>
        </w:rPr>
        <w:t>o DM</w:t>
      </w:r>
      <w:r w:rsidR="00F4285A">
        <w:rPr>
          <w:lang w:val="pt-BR"/>
        </w:rPr>
        <w:t xml:space="preserve"> </w:t>
      </w:r>
      <w:r w:rsidR="00424C60" w:rsidRPr="00AA7CB7">
        <w:rPr>
          <w:lang w:val="pt-BR"/>
        </w:rPr>
        <w:t>estão as</w:t>
      </w:r>
      <w:r w:rsidR="00F4285A">
        <w:rPr>
          <w:lang w:val="pt-BR"/>
        </w:rPr>
        <w:t xml:space="preserve"> </w:t>
      </w:r>
      <w:r w:rsidR="00C44C5F" w:rsidRPr="00AA7CB7">
        <w:rPr>
          <w:lang w:val="pt-BR"/>
        </w:rPr>
        <w:t xml:space="preserve">neuropatias </w:t>
      </w:r>
      <w:r w:rsidR="00A8642D" w:rsidRPr="00AA7CB7">
        <w:rPr>
          <w:lang w:val="pt-BR"/>
        </w:rPr>
        <w:t>múltiplas</w:t>
      </w:r>
      <w:r w:rsidR="00F4285A">
        <w:rPr>
          <w:lang w:val="pt-BR"/>
        </w:rPr>
        <w:t xml:space="preserve"> </w:t>
      </w:r>
      <w:r w:rsidR="0070683C" w:rsidRPr="00AA7CB7">
        <w:rPr>
          <w:lang w:val="pt-BR"/>
        </w:rPr>
        <w:t xml:space="preserve">causando problemas </w:t>
      </w:r>
      <w:r w:rsidR="00576E2C" w:rsidRPr="00AA7CB7">
        <w:rPr>
          <w:lang w:val="pt-BR"/>
        </w:rPr>
        <w:t>nos olhos, rins, coração, vasos sanguíneos e nervos</w:t>
      </w:r>
      <w:r w:rsidR="00A8642D">
        <w:rPr>
          <w:lang w:val="pt-BR"/>
        </w:rPr>
        <w:t>;</w:t>
      </w:r>
      <w:r w:rsidR="00576E2C" w:rsidRPr="00AA7CB7">
        <w:rPr>
          <w:lang w:val="pt-BR"/>
        </w:rPr>
        <w:t xml:space="preserve"> neste </w:t>
      </w:r>
      <w:r w:rsidR="00A8642D" w:rsidRPr="00AA7CB7">
        <w:rPr>
          <w:lang w:val="pt-BR"/>
        </w:rPr>
        <w:t>último</w:t>
      </w:r>
      <w:r w:rsidR="00F4285A">
        <w:rPr>
          <w:lang w:val="pt-BR"/>
        </w:rPr>
        <w:t xml:space="preserve">, </w:t>
      </w:r>
      <w:r>
        <w:rPr>
          <w:lang w:val="pt-BR"/>
        </w:rPr>
        <w:t>s</w:t>
      </w:r>
      <w:r w:rsidR="00485873">
        <w:rPr>
          <w:lang w:val="pt-BR"/>
        </w:rPr>
        <w:t>e afetar orgãos é conhecida como autonômica, se afetar o SNC é conhecida como central, se afetar mãos e pés é</w:t>
      </w:r>
      <w:r w:rsidR="00C44C5F" w:rsidRPr="00AA7CB7">
        <w:rPr>
          <w:lang w:val="pt-BR"/>
        </w:rPr>
        <w:t xml:space="preserve"> conhecida como </w:t>
      </w:r>
      <w:r w:rsidR="00576E2C" w:rsidRPr="00AA7CB7">
        <w:rPr>
          <w:lang w:val="pt-BR"/>
        </w:rPr>
        <w:t>neuropatia periférica</w:t>
      </w:r>
      <w:r>
        <w:rPr>
          <w:lang w:val="pt-BR"/>
        </w:rPr>
        <w:t xml:space="preserve"> (NP)</w:t>
      </w:r>
      <w:r w:rsidR="00576E2C" w:rsidRPr="00AA7CB7">
        <w:rPr>
          <w:lang w:val="pt-BR"/>
        </w:rPr>
        <w:t>,</w:t>
      </w:r>
      <w:r w:rsidR="001412C9">
        <w:rPr>
          <w:lang w:val="pt-BR"/>
        </w:rPr>
        <w:t xml:space="preserve"> neste caso</w:t>
      </w:r>
      <w:r w:rsidR="00485873">
        <w:rPr>
          <w:lang w:val="pt-BR"/>
        </w:rPr>
        <w:t xml:space="preserve"> os</w:t>
      </w:r>
      <w:r w:rsidR="00576E2C" w:rsidRPr="00AA7CB7">
        <w:rPr>
          <w:lang w:val="pt-BR"/>
        </w:rPr>
        <w:t xml:space="preserve"> primeiro</w:t>
      </w:r>
      <w:r w:rsidR="00485873">
        <w:rPr>
          <w:lang w:val="pt-BR"/>
        </w:rPr>
        <w:t>s</w:t>
      </w:r>
      <w:r w:rsidR="00576E2C" w:rsidRPr="00AA7CB7">
        <w:rPr>
          <w:lang w:val="pt-BR"/>
        </w:rPr>
        <w:t xml:space="preserve"> a ser</w:t>
      </w:r>
      <w:r w:rsidR="00485873">
        <w:rPr>
          <w:lang w:val="pt-BR"/>
        </w:rPr>
        <w:t>em</w:t>
      </w:r>
      <w:r w:rsidR="00576E2C" w:rsidRPr="00AA7CB7">
        <w:rPr>
          <w:lang w:val="pt-BR"/>
        </w:rPr>
        <w:t xml:space="preserve"> afetado são os pés, uma vez que possuem fibras </w:t>
      </w:r>
      <w:r w:rsidR="00AC442C">
        <w:rPr>
          <w:lang w:val="pt-BR"/>
        </w:rPr>
        <w:t xml:space="preserve">nervosas </w:t>
      </w:r>
      <w:r w:rsidR="00576E2C" w:rsidRPr="00AA7CB7">
        <w:rPr>
          <w:lang w:val="pt-BR"/>
        </w:rPr>
        <w:t xml:space="preserve">mais </w:t>
      </w:r>
      <w:r w:rsidR="00A8642D">
        <w:rPr>
          <w:lang w:val="pt-BR"/>
        </w:rPr>
        <w:t>longas</w:t>
      </w:r>
      <w:r w:rsidR="00576E2C" w:rsidRPr="00AA7CB7">
        <w:rPr>
          <w:lang w:val="pt-BR"/>
        </w:rPr>
        <w:t>.</w:t>
      </w:r>
    </w:p>
    <w:p w:rsidR="00576E2C" w:rsidRDefault="00424C60" w:rsidP="00576E2C">
      <w:pPr>
        <w:pStyle w:val="Text"/>
        <w:ind w:firstLine="0"/>
        <w:rPr>
          <w:lang w:val="pt-BR"/>
        </w:rPr>
      </w:pPr>
      <w:r w:rsidRPr="00AA7CB7">
        <w:rPr>
          <w:lang w:val="pt-BR"/>
        </w:rPr>
        <w:tab/>
      </w:r>
      <w:r w:rsidR="008459EC">
        <w:rPr>
          <w:lang w:val="pt-BR"/>
        </w:rPr>
        <w:t>A neuropatia periférica</w:t>
      </w:r>
      <w:r w:rsidR="00AC442C">
        <w:rPr>
          <w:lang w:val="pt-BR"/>
        </w:rPr>
        <w:t xml:space="preserve"> </w:t>
      </w:r>
      <w:r w:rsidR="003B040E">
        <w:rPr>
          <w:lang w:val="pt-BR"/>
        </w:rPr>
        <w:t>causará uma agressão metabólica nas fibras nervosas, insuficiência neurovascular, danos auto-imune e deficiência de horm</w:t>
      </w:r>
      <w:r w:rsidR="00D63A40">
        <w:rPr>
          <w:lang w:val="pt-BR"/>
        </w:rPr>
        <w:t>ônio do fator de crescimento [13</w:t>
      </w:r>
      <w:r w:rsidR="003B040E">
        <w:rPr>
          <w:lang w:val="pt-BR"/>
        </w:rPr>
        <w:t xml:space="preserve">].  </w:t>
      </w:r>
      <w:r w:rsidR="00C44C5F" w:rsidRPr="00AA7CB7">
        <w:rPr>
          <w:lang w:val="pt-BR"/>
        </w:rPr>
        <w:t xml:space="preserve">Um dos poucos exames que diagnosticam eficientemente o </w:t>
      </w:r>
      <w:r w:rsidR="00AC442C">
        <w:rPr>
          <w:lang w:val="pt-BR"/>
        </w:rPr>
        <w:t>DM</w:t>
      </w:r>
      <w:r w:rsidR="003B040E">
        <w:rPr>
          <w:lang w:val="pt-BR"/>
        </w:rPr>
        <w:t xml:space="preserve"> </w:t>
      </w:r>
      <w:r w:rsidR="00C44C5F" w:rsidRPr="00AA7CB7">
        <w:rPr>
          <w:lang w:val="pt-BR"/>
        </w:rPr>
        <w:t xml:space="preserve">é a </w:t>
      </w:r>
      <w:r w:rsidR="00AC442C">
        <w:rPr>
          <w:lang w:val="pt-BR"/>
        </w:rPr>
        <w:t>disfunção da</w:t>
      </w:r>
      <w:r w:rsidR="003B040E">
        <w:rPr>
          <w:lang w:val="pt-BR"/>
        </w:rPr>
        <w:t xml:space="preserve"> </w:t>
      </w:r>
      <w:r w:rsidR="00C44C5F" w:rsidRPr="00AA7CB7">
        <w:rPr>
          <w:lang w:val="pt-BR"/>
        </w:rPr>
        <w:t>condução nerv</w:t>
      </w:r>
      <w:r w:rsidR="00AC442C">
        <w:rPr>
          <w:lang w:val="pt-BR"/>
        </w:rPr>
        <w:t xml:space="preserve">osa </w:t>
      </w:r>
      <w:r w:rsidR="003B040E">
        <w:rPr>
          <w:lang w:val="pt-BR"/>
        </w:rPr>
        <w:t>[11], mas existem vários exames secundários que podem acusar problemas decorrentes da condução nerval</w:t>
      </w:r>
      <w:r w:rsidR="008459EC">
        <w:rPr>
          <w:lang w:val="pt-BR"/>
        </w:rPr>
        <w:t>.</w:t>
      </w:r>
      <w:r w:rsidR="00C44C5F" w:rsidRPr="00AA7CB7">
        <w:rPr>
          <w:lang w:val="pt-BR"/>
        </w:rPr>
        <w:t xml:space="preserve"> </w:t>
      </w:r>
    </w:p>
    <w:p w:rsidR="008459EC" w:rsidRPr="00AA7CB7" w:rsidRDefault="008459EC" w:rsidP="008459EC">
      <w:pPr>
        <w:pStyle w:val="Text"/>
        <w:ind w:firstLine="0"/>
        <w:rPr>
          <w:lang w:val="pt-BR"/>
        </w:rPr>
      </w:pPr>
      <w:r>
        <w:rPr>
          <w:lang w:val="pt-BR"/>
        </w:rPr>
        <w:tab/>
      </w:r>
      <w:r w:rsidRPr="00AA7CB7">
        <w:rPr>
          <w:lang w:val="pt-BR"/>
        </w:rPr>
        <w:t xml:space="preserve">Recentemente foi mostrado que há uma correlação entre a densidade de fibras nervosas nas glândulas com a atuação do sistema nervoso, deficiências neurológicas e produção de suor em </w:t>
      </w:r>
      <w:r>
        <w:rPr>
          <w:lang w:val="pt-BR"/>
        </w:rPr>
        <w:t xml:space="preserve">indivíduos </w:t>
      </w:r>
      <w:r w:rsidRPr="00AA7CB7">
        <w:rPr>
          <w:lang w:val="pt-BR"/>
        </w:rPr>
        <w:t>com diabetes[2][3][6][7][10]</w:t>
      </w:r>
      <w:r>
        <w:rPr>
          <w:lang w:val="pt-BR"/>
        </w:rPr>
        <w:t xml:space="preserve"> o que justifica a análise de sudorese como problemas de neuropatias</w:t>
      </w:r>
      <w:r w:rsidRPr="00AA7CB7">
        <w:rPr>
          <w:lang w:val="pt-BR"/>
        </w:rPr>
        <w:t>.</w:t>
      </w:r>
    </w:p>
    <w:p w:rsidR="008A3C23" w:rsidRPr="00AA7CB7" w:rsidRDefault="002F369C" w:rsidP="001F4C5C">
      <w:pPr>
        <w:pStyle w:val="Ttulo1"/>
        <w:rPr>
          <w:lang w:val="pt-BR"/>
        </w:rPr>
      </w:pPr>
      <w:r w:rsidRPr="00AA7CB7">
        <w:rPr>
          <w:lang w:val="pt-BR"/>
        </w:rPr>
        <w:t>Objetivos</w:t>
      </w:r>
    </w:p>
    <w:p w:rsidR="00432BE7" w:rsidRPr="00AA7CB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Desenvolver</w:t>
      </w:r>
      <w:r w:rsidR="00094A72">
        <w:rPr>
          <w:lang w:val="pt-BR"/>
        </w:rPr>
        <w:t xml:space="preserve"> </w:t>
      </w:r>
      <w:r w:rsidR="00432BE7" w:rsidRPr="00AA7CB7">
        <w:rPr>
          <w:lang w:val="pt-BR"/>
        </w:rPr>
        <w:t xml:space="preserve">um sistema </w:t>
      </w:r>
      <w:r w:rsidR="008459EC">
        <w:rPr>
          <w:lang w:val="pt-BR"/>
        </w:rPr>
        <w:t>autônomo</w:t>
      </w:r>
      <w:r w:rsidR="00B8788F">
        <w:rPr>
          <w:lang w:val="pt-BR"/>
        </w:rPr>
        <w:t xml:space="preserve"> </w:t>
      </w:r>
      <w:r w:rsidR="00432BE7" w:rsidRPr="00AA7CB7">
        <w:rPr>
          <w:lang w:val="pt-BR"/>
        </w:rPr>
        <w:t>que possa avaliar problemas relacionados a</w:t>
      </w:r>
      <w:r>
        <w:rPr>
          <w:lang w:val="pt-BR"/>
        </w:rPr>
        <w:t>o</w:t>
      </w:r>
      <w:r w:rsidR="00094A72">
        <w:rPr>
          <w:lang w:val="pt-BR"/>
        </w:rPr>
        <w:t xml:space="preserve"> </w:t>
      </w:r>
      <w:r w:rsidR="00FC1BE2">
        <w:rPr>
          <w:lang w:val="pt-BR"/>
        </w:rPr>
        <w:t>D</w:t>
      </w:r>
      <w:r>
        <w:rPr>
          <w:lang w:val="pt-BR"/>
        </w:rPr>
        <w:t>M</w:t>
      </w:r>
      <w:r w:rsidR="00432BE7" w:rsidRPr="00AA7CB7">
        <w:rPr>
          <w:lang w:val="pt-BR"/>
        </w:rPr>
        <w:t>, principalmente a</w:t>
      </w:r>
      <w:r>
        <w:rPr>
          <w:lang w:val="pt-BR"/>
        </w:rPr>
        <w:t>s</w:t>
      </w:r>
      <w:r w:rsidR="00432BE7" w:rsidRPr="00AA7CB7">
        <w:rPr>
          <w:lang w:val="pt-BR"/>
        </w:rPr>
        <w:t xml:space="preserve"> neuropatias periféricas, utilizando uma</w:t>
      </w:r>
      <w:r>
        <w:rPr>
          <w:lang w:val="pt-BR"/>
        </w:rPr>
        <w:t xml:space="preserve"> </w:t>
      </w:r>
      <w:r w:rsidR="00432BE7" w:rsidRPr="00AA7CB7">
        <w:rPr>
          <w:lang w:val="pt-BR"/>
        </w:rPr>
        <w:t>FPGA como CPU e obtendo os valores de análise a partir de iontoforese inversa</w:t>
      </w:r>
      <w:r w:rsidR="00FA6EB4">
        <w:rPr>
          <w:lang w:val="pt-BR"/>
        </w:rPr>
        <w:t>.</w:t>
      </w:r>
    </w:p>
    <w:p w:rsidR="002F369C" w:rsidRPr="00AA7CB7" w:rsidRDefault="00432BE7" w:rsidP="00F70F78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sistema vai </w:t>
      </w:r>
      <w:r w:rsidR="007834A6">
        <w:rPr>
          <w:lang w:val="pt-BR"/>
        </w:rPr>
        <w:t xml:space="preserve">estimular as </w:t>
      </w:r>
      <w:r w:rsidR="007834A6" w:rsidRPr="007834A6">
        <w:rPr>
          <w:lang w:val="pt-BR"/>
        </w:rPr>
        <w:t>glândulas</w:t>
      </w:r>
      <w:r w:rsidR="004C6A68" w:rsidRPr="007834A6">
        <w:rPr>
          <w:lang w:val="pt-BR"/>
        </w:rPr>
        <w:t xml:space="preserve"> </w:t>
      </w:r>
      <w:r w:rsidR="007834A6" w:rsidRPr="007834A6">
        <w:rPr>
          <w:lang w:val="pt-BR"/>
        </w:rPr>
        <w:t>sudoríparas</w:t>
      </w:r>
      <w:r w:rsidR="004C6A68">
        <w:rPr>
          <w:lang w:val="pt-BR"/>
        </w:rPr>
        <w:t xml:space="preserve"> </w:t>
      </w:r>
      <w:r w:rsidR="008459EC">
        <w:rPr>
          <w:lang w:val="pt-BR"/>
        </w:rPr>
        <w:t xml:space="preserve">das mãos, pés e testa </w:t>
      </w:r>
      <w:r w:rsidR="004C6A68">
        <w:rPr>
          <w:lang w:val="pt-BR"/>
        </w:rPr>
        <w:t>c</w:t>
      </w:r>
      <w:r w:rsidR="0030576F">
        <w:rPr>
          <w:lang w:val="pt-BR"/>
        </w:rPr>
        <w:t>om uma tensão menor que 4 Volts. P</w:t>
      </w:r>
      <w:r w:rsidR="004C6A68">
        <w:rPr>
          <w:lang w:val="pt-BR"/>
        </w:rPr>
        <w:t xml:space="preserve">or iontoforese inversa, este </w:t>
      </w:r>
      <w:r w:rsidR="004C6A68" w:rsidRPr="007834A6">
        <w:rPr>
          <w:lang w:val="pt-BR"/>
        </w:rPr>
        <w:t>estimul</w:t>
      </w:r>
      <w:r w:rsidR="007834A6" w:rsidRPr="007834A6">
        <w:rPr>
          <w:lang w:val="pt-BR"/>
        </w:rPr>
        <w:t>o</w:t>
      </w:r>
      <w:r w:rsidR="004C6A68">
        <w:rPr>
          <w:lang w:val="pt-BR"/>
        </w:rPr>
        <w:t xml:space="preserve"> atrairá íons em seu cátodo. </w:t>
      </w:r>
      <w:r w:rsidR="00FC1BE2">
        <w:rPr>
          <w:lang w:val="pt-BR"/>
        </w:rPr>
        <w:t>Medindo</w:t>
      </w:r>
      <w:r w:rsidR="008459EC">
        <w:rPr>
          <w:lang w:val="pt-BR"/>
        </w:rPr>
        <w:t xml:space="preserve"> </w:t>
      </w:r>
      <w:r w:rsidR="004C6A68">
        <w:rPr>
          <w:lang w:val="pt-BR"/>
        </w:rPr>
        <w:t xml:space="preserve">o </w:t>
      </w:r>
      <w:r w:rsidR="005451E3" w:rsidRPr="00AA7CB7">
        <w:rPr>
          <w:lang w:val="pt-BR"/>
        </w:rPr>
        <w:t xml:space="preserve">sinal </w:t>
      </w:r>
      <w:r w:rsidR="004B031D">
        <w:rPr>
          <w:lang w:val="pt-BR"/>
        </w:rPr>
        <w:t xml:space="preserve">resultante </w:t>
      </w:r>
      <w:r w:rsidRPr="00AA7CB7">
        <w:rPr>
          <w:lang w:val="pt-BR"/>
        </w:rPr>
        <w:t xml:space="preserve">de resistência entre </w:t>
      </w:r>
      <w:r w:rsidR="00F70F78" w:rsidRPr="00AA7CB7">
        <w:rPr>
          <w:lang w:val="pt-BR"/>
        </w:rPr>
        <w:t>membros</w:t>
      </w:r>
      <w:r w:rsidR="004C6A68">
        <w:rPr>
          <w:lang w:val="pt-BR"/>
        </w:rPr>
        <w:t xml:space="preserve">, </w:t>
      </w:r>
      <w:r w:rsidR="008459EC">
        <w:rPr>
          <w:lang w:val="pt-BR"/>
        </w:rPr>
        <w:t xml:space="preserve">poderá ser </w:t>
      </w:r>
      <w:r w:rsidR="00FC1BE2">
        <w:rPr>
          <w:lang w:val="pt-BR"/>
        </w:rPr>
        <w:t>estimado</w:t>
      </w:r>
      <w:r w:rsidR="004C6A68">
        <w:rPr>
          <w:lang w:val="pt-BR"/>
        </w:rPr>
        <w:t xml:space="preserve"> o </w:t>
      </w:r>
      <w:r w:rsidR="00FA6EB4">
        <w:rPr>
          <w:lang w:val="pt-BR"/>
        </w:rPr>
        <w:t xml:space="preserve">valor de </w:t>
      </w:r>
      <w:r w:rsidR="004C6A68">
        <w:rPr>
          <w:lang w:val="pt-BR"/>
        </w:rPr>
        <w:t>resistência de contato</w:t>
      </w:r>
      <w:r w:rsidR="00FA6EB4">
        <w:rPr>
          <w:lang w:val="pt-BR"/>
        </w:rPr>
        <w:t xml:space="preserve"> entre membro e </w:t>
      </w:r>
      <w:r w:rsidR="004B031D">
        <w:rPr>
          <w:lang w:val="pt-BR"/>
        </w:rPr>
        <w:t>eletrodo</w:t>
      </w:r>
      <w:r w:rsidR="00FA6EB4">
        <w:rPr>
          <w:lang w:val="pt-BR"/>
        </w:rPr>
        <w:t xml:space="preserve">. </w:t>
      </w:r>
      <w:r w:rsidR="004B031D">
        <w:rPr>
          <w:lang w:val="pt-BR"/>
        </w:rPr>
        <w:t>Q</w:t>
      </w:r>
      <w:r w:rsidR="00F70F78" w:rsidRPr="00AA7CB7">
        <w:rPr>
          <w:lang w:val="pt-BR"/>
        </w:rPr>
        <w:t xml:space="preserve">uanto </w:t>
      </w:r>
      <w:r w:rsidR="00B6483C" w:rsidRPr="00AA7CB7">
        <w:rPr>
          <w:lang w:val="pt-BR"/>
        </w:rPr>
        <w:t>maior for o valor de</w:t>
      </w:r>
      <w:r w:rsidR="00FC1BE2">
        <w:rPr>
          <w:lang w:val="pt-BR"/>
        </w:rPr>
        <w:t>sta</w:t>
      </w:r>
      <w:r w:rsidR="00B6483C" w:rsidRPr="00AA7CB7">
        <w:rPr>
          <w:lang w:val="pt-BR"/>
        </w:rPr>
        <w:t xml:space="preserve"> impedância</w:t>
      </w:r>
      <w:r w:rsidR="00FC1BE2">
        <w:rPr>
          <w:lang w:val="pt-BR"/>
        </w:rPr>
        <w:t xml:space="preserve"> de contato</w:t>
      </w:r>
      <w:r w:rsidR="00B6483C" w:rsidRPr="00AA7CB7">
        <w:rPr>
          <w:lang w:val="pt-BR"/>
        </w:rPr>
        <w:t xml:space="preserve">, menor será o nível de </w:t>
      </w:r>
      <w:r w:rsidR="00FA6EB4">
        <w:rPr>
          <w:lang w:val="pt-BR"/>
        </w:rPr>
        <w:t xml:space="preserve">íons de </w:t>
      </w:r>
      <w:r w:rsidR="00B6483C" w:rsidRPr="00AA7CB7">
        <w:rPr>
          <w:lang w:val="pt-BR"/>
        </w:rPr>
        <w:t>cloreto</w:t>
      </w:r>
      <w:r w:rsidR="005451E3" w:rsidRPr="00AA7CB7">
        <w:rPr>
          <w:lang w:val="pt-BR"/>
        </w:rPr>
        <w:t xml:space="preserve">, </w:t>
      </w:r>
      <w:r w:rsidR="004C6A68">
        <w:rPr>
          <w:lang w:val="pt-BR"/>
        </w:rPr>
        <w:t>s</w:t>
      </w:r>
      <w:r w:rsidR="00B6483C" w:rsidRPr="00AA7CB7">
        <w:rPr>
          <w:lang w:val="pt-BR"/>
        </w:rPr>
        <w:t>uor</w:t>
      </w:r>
      <w:r w:rsidR="004C6A68">
        <w:rPr>
          <w:lang w:val="pt-BR"/>
        </w:rPr>
        <w:t>,</w:t>
      </w:r>
      <w:r w:rsidR="00B6483C" w:rsidRPr="00AA7CB7">
        <w:rPr>
          <w:lang w:val="pt-BR"/>
        </w:rPr>
        <w:t xml:space="preserve"> e menor será a </w:t>
      </w:r>
      <w:r w:rsidR="005451E3" w:rsidRPr="00AA7CB7">
        <w:rPr>
          <w:lang w:val="pt-BR"/>
        </w:rPr>
        <w:t>condução de sinal pelo</w:t>
      </w:r>
      <w:r w:rsidR="00B6483C" w:rsidRPr="00AA7CB7">
        <w:rPr>
          <w:lang w:val="pt-BR"/>
        </w:rPr>
        <w:t xml:space="preserve"> sistema</w:t>
      </w:r>
      <w:r w:rsidR="005451E3" w:rsidRPr="00AA7CB7">
        <w:rPr>
          <w:lang w:val="pt-BR"/>
        </w:rPr>
        <w:t xml:space="preserve"> nervoso</w:t>
      </w:r>
      <w:r w:rsidR="00B6483C" w:rsidRPr="00AA7CB7">
        <w:rPr>
          <w:lang w:val="pt-BR"/>
        </w:rPr>
        <w:t xml:space="preserve"> simpático do paciente, o que </w:t>
      </w:r>
      <w:r w:rsidR="008459EC">
        <w:rPr>
          <w:lang w:val="pt-BR"/>
        </w:rPr>
        <w:t>servirá de indicativa para problemas de</w:t>
      </w:r>
      <w:r w:rsidR="00B6483C" w:rsidRPr="00AA7CB7">
        <w:rPr>
          <w:lang w:val="pt-BR"/>
        </w:rPr>
        <w:t xml:space="preserve"> condução nerv</w:t>
      </w:r>
      <w:r w:rsidR="00B07965">
        <w:rPr>
          <w:lang w:val="pt-BR"/>
        </w:rPr>
        <w:t>osa</w:t>
      </w:r>
      <w:r w:rsidR="00B6483C" w:rsidRPr="00AA7CB7">
        <w:rPr>
          <w:lang w:val="pt-BR"/>
        </w:rPr>
        <w:t xml:space="preserve"> e</w:t>
      </w:r>
      <w:r w:rsidR="008459EC">
        <w:rPr>
          <w:lang w:val="pt-BR"/>
        </w:rPr>
        <w:t xml:space="preserve"> consequentemente de</w:t>
      </w:r>
      <w:r w:rsidR="00B6483C" w:rsidRPr="00AA7CB7">
        <w:rPr>
          <w:lang w:val="pt-BR"/>
        </w:rPr>
        <w:t xml:space="preserve"> neuropatias.</w:t>
      </w:r>
    </w:p>
    <w:p w:rsidR="00F01E53" w:rsidRPr="00AA7CB7" w:rsidRDefault="002F369C" w:rsidP="00F01E53">
      <w:pPr>
        <w:pStyle w:val="Ttulo1"/>
        <w:rPr>
          <w:lang w:val="pt-BR"/>
        </w:rPr>
      </w:pPr>
      <w:r w:rsidRPr="00AA7CB7">
        <w:rPr>
          <w:lang w:val="pt-BR"/>
        </w:rPr>
        <w:t>Justificativa</w:t>
      </w:r>
    </w:p>
    <w:p w:rsidR="00A51B8D" w:rsidRPr="00AA7CB7" w:rsidRDefault="00B07965" w:rsidP="00F01E53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 xml:space="preserve">Atualmente </w:t>
      </w:r>
      <w:r w:rsidR="00A51B8D" w:rsidRPr="00AA7CB7">
        <w:rPr>
          <w:lang w:val="pt-BR"/>
        </w:rPr>
        <w:t xml:space="preserve">382 milhões de pessoas possuem </w:t>
      </w:r>
      <w:r>
        <w:rPr>
          <w:lang w:val="pt-BR"/>
        </w:rPr>
        <w:t>DM</w:t>
      </w:r>
      <w:r w:rsidR="004B031D">
        <w:rPr>
          <w:lang w:val="pt-BR"/>
        </w:rPr>
        <w:t xml:space="preserve"> </w:t>
      </w:r>
      <w:r w:rsidR="00A51B8D" w:rsidRPr="00AA7CB7">
        <w:rPr>
          <w:lang w:val="pt-BR"/>
        </w:rPr>
        <w:t xml:space="preserve">no mundo, e esse </w:t>
      </w:r>
      <w:r w:rsidRPr="00AA7CB7">
        <w:rPr>
          <w:lang w:val="pt-BR"/>
        </w:rPr>
        <w:t>número</w:t>
      </w:r>
      <w:r w:rsidR="00A51B8D" w:rsidRPr="00AA7CB7">
        <w:rPr>
          <w:lang w:val="pt-BR"/>
        </w:rPr>
        <w:t xml:space="preserve"> tende a crescer para 592 milhões em 2035 sendo que 80% deles moram em países subdesenvolvidos segundo a Federação Internacional de Diabetes [1]. Com tais </w:t>
      </w:r>
      <w:r w:rsidR="005451E3" w:rsidRPr="00AA7CB7">
        <w:rPr>
          <w:lang w:val="pt-BR"/>
        </w:rPr>
        <w:t>números</w:t>
      </w:r>
      <w:r w:rsidR="00A51B8D" w:rsidRPr="00AA7CB7">
        <w:rPr>
          <w:lang w:val="pt-BR"/>
        </w:rPr>
        <w:t>, um sistema que possa diagnosticar neuropatias</w:t>
      </w:r>
      <w:r w:rsidR="00544CAB">
        <w:rPr>
          <w:lang w:val="pt-BR"/>
        </w:rPr>
        <w:t xml:space="preserve"> diabéticas (e.g., periférica)</w:t>
      </w:r>
      <w:r w:rsidR="00A51B8D" w:rsidRPr="00AA7CB7">
        <w:rPr>
          <w:lang w:val="pt-BR"/>
        </w:rPr>
        <w:t xml:space="preserve">, uma </w:t>
      </w:r>
      <w:r w:rsidR="00544CAB">
        <w:rPr>
          <w:lang w:val="pt-BR"/>
        </w:rPr>
        <w:t>complicação</w:t>
      </w:r>
      <w:r w:rsidR="007547CA">
        <w:rPr>
          <w:lang w:val="pt-BR"/>
        </w:rPr>
        <w:t xml:space="preserve"> presente em aproximadamente 50%</w:t>
      </w:r>
      <w:r w:rsidR="008A271F">
        <w:rPr>
          <w:lang w:val="pt-BR"/>
        </w:rPr>
        <w:t xml:space="preserve"> dos indivíduos </w:t>
      </w:r>
      <w:r w:rsidR="00FC1BE2">
        <w:rPr>
          <w:lang w:val="pt-BR"/>
        </w:rPr>
        <w:t>com DM</w:t>
      </w:r>
      <w:r w:rsidR="008A271F">
        <w:rPr>
          <w:lang w:val="pt-BR"/>
        </w:rPr>
        <w:t>[11]</w:t>
      </w:r>
      <w:r w:rsidR="00A51B8D" w:rsidRPr="00AA7CB7">
        <w:rPr>
          <w:lang w:val="pt-BR"/>
        </w:rPr>
        <w:t xml:space="preserve">, irá auxiliar no seu rápido tratamento. </w:t>
      </w:r>
    </w:p>
    <w:p w:rsidR="00F01E53" w:rsidRPr="00AA7CB7" w:rsidDel="008A271F" w:rsidRDefault="00A51B8D" w:rsidP="00F01E53">
      <w:pPr>
        <w:spacing w:line="252" w:lineRule="auto"/>
        <w:ind w:firstLine="204"/>
        <w:jc w:val="both"/>
        <w:rPr>
          <w:del w:id="2" w:author="Ronny Gieseler" w:date="2014-12-03T11:55:00Z"/>
          <w:lang w:val="pt-BR"/>
        </w:rPr>
      </w:pPr>
      <w:r w:rsidRPr="00AA7CB7">
        <w:rPr>
          <w:lang w:val="pt-BR"/>
        </w:rPr>
        <w:t xml:space="preserve">O </w:t>
      </w:r>
      <w:r w:rsidR="005451E3" w:rsidRPr="00AA7CB7">
        <w:rPr>
          <w:lang w:val="pt-BR"/>
        </w:rPr>
        <w:t>método</w:t>
      </w:r>
      <w:ins w:id="3" w:author="Ronny Gieseler" w:date="2014-12-03T11:55:00Z">
        <w:r w:rsidR="008A271F">
          <w:rPr>
            <w:lang w:val="pt-BR"/>
          </w:rPr>
          <w:t xml:space="preserve"> </w:t>
        </w:r>
      </w:ins>
      <w:r w:rsidR="00544CAB">
        <w:rPr>
          <w:lang w:val="pt-BR"/>
        </w:rPr>
        <w:t xml:space="preserve">proposto </w:t>
      </w:r>
      <w:r w:rsidR="005451E3" w:rsidRPr="00AA7CB7">
        <w:rPr>
          <w:lang w:val="pt-BR"/>
        </w:rPr>
        <w:t>será</w:t>
      </w:r>
      <w:r w:rsidRPr="00AA7CB7">
        <w:rPr>
          <w:lang w:val="pt-BR"/>
        </w:rPr>
        <w:t xml:space="preserve"> não invasivo, de baixo custo, fácil e rápido de utilizar</w:t>
      </w:r>
      <w:r w:rsidR="00544CAB">
        <w:rPr>
          <w:lang w:val="pt-BR"/>
        </w:rPr>
        <w:t xml:space="preserve"> no ambiente ambulatorial</w:t>
      </w:r>
      <w:r w:rsidRPr="00AA7CB7">
        <w:rPr>
          <w:lang w:val="pt-BR"/>
        </w:rPr>
        <w:t>. Sua interface será amigável e poderá ser utilizad</w:t>
      </w:r>
      <w:r w:rsidR="00544CAB">
        <w:rPr>
          <w:lang w:val="pt-BR"/>
        </w:rPr>
        <w:t>o facilmente para a realização da triagem de grandes números de indivíduos permitindo a detecção precoce de neuropatias.</w:t>
      </w:r>
    </w:p>
    <w:p w:rsidR="00F01E53" w:rsidRPr="00AA7CB7" w:rsidDel="008A271F" w:rsidRDefault="00F01E53" w:rsidP="00F01E53">
      <w:pPr>
        <w:spacing w:line="252" w:lineRule="auto"/>
        <w:ind w:firstLine="204"/>
        <w:jc w:val="both"/>
        <w:rPr>
          <w:del w:id="4" w:author="Ronny Gieseler" w:date="2014-12-03T11:55:00Z"/>
          <w:lang w:val="pt-BR"/>
        </w:rPr>
      </w:pPr>
    </w:p>
    <w:p w:rsidR="00F01E53" w:rsidRPr="00AA7CB7" w:rsidRDefault="00F01E53" w:rsidP="00F01E53">
      <w:pPr>
        <w:pStyle w:val="Ttulo1"/>
        <w:rPr>
          <w:lang w:val="pt-BR"/>
        </w:rPr>
      </w:pPr>
      <w:r w:rsidRPr="00AA7CB7">
        <w:rPr>
          <w:lang w:val="pt-BR"/>
        </w:rPr>
        <w:t>Descrição do sistema proposto e diagrama em Blocos</w:t>
      </w:r>
    </w:p>
    <w:p w:rsidR="00B077F7" w:rsidRDefault="005B2DFF" w:rsidP="00BE1E62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 xml:space="preserve">O </w:t>
      </w:r>
      <w:r w:rsidR="009A59FF" w:rsidRPr="00AA7CB7">
        <w:rPr>
          <w:lang w:val="pt-BR"/>
        </w:rPr>
        <w:t xml:space="preserve">analisador de </w:t>
      </w:r>
      <w:r w:rsidR="00BE1E62" w:rsidRPr="00AA7CB7">
        <w:rPr>
          <w:lang w:val="pt-BR"/>
        </w:rPr>
        <w:t>neuropatia</w:t>
      </w:r>
      <w:r w:rsidR="009A59FF" w:rsidRPr="00AA7CB7">
        <w:rPr>
          <w:lang w:val="pt-BR"/>
        </w:rPr>
        <w:t xml:space="preserve"> periférica será com</w:t>
      </w:r>
      <w:r w:rsidR="00D65399" w:rsidRPr="00AA7CB7">
        <w:rPr>
          <w:lang w:val="pt-BR"/>
        </w:rPr>
        <w:t>posto por um medidor de sudorese</w:t>
      </w:r>
      <w:r w:rsidR="00BE1E62" w:rsidRPr="00AA7CB7">
        <w:rPr>
          <w:lang w:val="pt-BR"/>
        </w:rPr>
        <w:t xml:space="preserve"> que terá</w:t>
      </w:r>
      <w:r w:rsidR="009A59FF" w:rsidRPr="00AA7CB7">
        <w:rPr>
          <w:lang w:val="pt-BR"/>
        </w:rPr>
        <w:t xml:space="preserve"> um sensor resi</w:t>
      </w:r>
      <w:r w:rsidR="00B81C8A" w:rsidRPr="00AA7CB7">
        <w:rPr>
          <w:lang w:val="pt-BR"/>
        </w:rPr>
        <w:t>stivo tipo ponte de wheatstone</w:t>
      </w:r>
      <w:r w:rsidR="00B077F7">
        <w:rPr>
          <w:lang w:val="pt-BR"/>
        </w:rPr>
        <w:t xml:space="preserve"> para determinação dos valores das resistências</w:t>
      </w:r>
      <w:r w:rsidR="008F6D7A" w:rsidRPr="00AA7CB7">
        <w:rPr>
          <w:lang w:val="pt-BR"/>
        </w:rPr>
        <w:t>[9]</w:t>
      </w:r>
      <w:r w:rsidR="00B077F7">
        <w:rPr>
          <w:lang w:val="pt-BR"/>
        </w:rPr>
        <w:t>.</w:t>
      </w:r>
    </w:p>
    <w:p w:rsidR="00F70F78" w:rsidRPr="00AA7CB7" w:rsidRDefault="00B077F7" w:rsidP="00BE1E62">
      <w:pPr>
        <w:spacing w:line="252" w:lineRule="auto"/>
        <w:ind w:firstLine="204"/>
        <w:jc w:val="both"/>
        <w:rPr>
          <w:lang w:val="pt-BR"/>
        </w:rPr>
      </w:pPr>
      <w:r>
        <w:rPr>
          <w:lang w:val="pt-BR"/>
        </w:rPr>
        <w:t>O sinal excitatório DC</w:t>
      </w:r>
      <w:r w:rsidR="00FC1BE2">
        <w:rPr>
          <w:lang w:val="pt-BR"/>
        </w:rPr>
        <w:t xml:space="preserve"> menor que 4 Volts</w:t>
      </w:r>
      <w:r>
        <w:rPr>
          <w:lang w:val="pt-BR"/>
        </w:rPr>
        <w:t xml:space="preserve"> juntamente com componentes multifrequenciais</w:t>
      </w:r>
      <w:r w:rsidR="00FC1BE2">
        <w:rPr>
          <w:lang w:val="pt-BR"/>
        </w:rPr>
        <w:t xml:space="preserve"> também de baixa amplitude</w:t>
      </w:r>
      <w:r>
        <w:rPr>
          <w:lang w:val="pt-BR"/>
        </w:rPr>
        <w:t xml:space="preserve"> serão enviado pela </w:t>
      </w:r>
      <w:r w:rsidR="008459EC">
        <w:rPr>
          <w:lang w:val="pt-BR"/>
        </w:rPr>
        <w:t>FPGA</w:t>
      </w:r>
      <w:r>
        <w:rPr>
          <w:lang w:val="pt-BR"/>
        </w:rPr>
        <w:t xml:space="preserve"> via um conversor DAC, o</w:t>
      </w:r>
      <w:r w:rsidR="00F70F78" w:rsidRPr="00AA7CB7">
        <w:rPr>
          <w:lang w:val="pt-BR"/>
        </w:rPr>
        <w:t xml:space="preserve"> valor de tensão</w:t>
      </w:r>
      <w:r>
        <w:rPr>
          <w:lang w:val="pt-BR"/>
        </w:rPr>
        <w:t xml:space="preserve"> lido do sensor</w:t>
      </w:r>
      <w:r w:rsidR="00F70F78" w:rsidRPr="00AA7CB7">
        <w:rPr>
          <w:lang w:val="pt-BR"/>
        </w:rPr>
        <w:t xml:space="preserve"> será pré-amplificado, filtrado e novamente amplificado para, então, ser utilizado no processamento. Primeiramente se utilizará apenas um filtro </w:t>
      </w:r>
      <w:r w:rsidR="00573C57">
        <w:rPr>
          <w:lang w:val="pt-BR"/>
        </w:rPr>
        <w:t>notch-60Hz</w:t>
      </w:r>
      <w:r w:rsidR="00F70F78" w:rsidRPr="00AA7CB7">
        <w:rPr>
          <w:lang w:val="pt-BR"/>
        </w:rPr>
        <w:t>, uma vez que será realizada uma análise multifrequencial</w:t>
      </w:r>
      <w:r w:rsidR="00D65399" w:rsidRPr="00AA7CB7">
        <w:rPr>
          <w:lang w:val="pt-BR"/>
        </w:rPr>
        <w:t xml:space="preserve"> e não se deseja filtrar </w:t>
      </w:r>
      <w:r w:rsidR="00BE1E62" w:rsidRPr="00AA7CB7">
        <w:rPr>
          <w:lang w:val="pt-BR"/>
        </w:rPr>
        <w:t>bandas de</w:t>
      </w:r>
      <w:r>
        <w:rPr>
          <w:lang w:val="pt-BR"/>
        </w:rPr>
        <w:t xml:space="preserve"> alguma frequ</w:t>
      </w:r>
      <w:r w:rsidR="00FC1BE2">
        <w:rPr>
          <w:lang w:val="pt-BR"/>
        </w:rPr>
        <w:t>e</w:t>
      </w:r>
      <w:r>
        <w:rPr>
          <w:lang w:val="pt-BR"/>
        </w:rPr>
        <w:t xml:space="preserve">ncia </w:t>
      </w:r>
      <w:r w:rsidR="00573C57">
        <w:rPr>
          <w:lang w:val="pt-BR"/>
        </w:rPr>
        <w:t>de interesse</w:t>
      </w:r>
      <w:r w:rsidR="00F70F78" w:rsidRPr="00AA7CB7">
        <w:rPr>
          <w:lang w:val="pt-BR"/>
        </w:rPr>
        <w:t>.</w:t>
      </w:r>
    </w:p>
    <w:p w:rsidR="00B55702" w:rsidRPr="00AA7CB7" w:rsidRDefault="00F70F78" w:rsidP="00BE1E62">
      <w:pPr>
        <w:jc w:val="both"/>
        <w:rPr>
          <w:lang w:val="pt-BR"/>
        </w:rPr>
      </w:pPr>
      <w:r w:rsidRPr="00AA7CB7">
        <w:rPr>
          <w:lang w:val="pt-BR"/>
        </w:rPr>
        <w:tab/>
      </w:r>
      <w:r w:rsidR="00B81C8A" w:rsidRPr="00AA7CB7">
        <w:rPr>
          <w:lang w:val="pt-BR"/>
        </w:rPr>
        <w:t xml:space="preserve">O sinal será então utilizado por uma </w:t>
      </w:r>
      <w:r w:rsidR="008459EC">
        <w:rPr>
          <w:lang w:val="pt-BR"/>
        </w:rPr>
        <w:t>FPGA</w:t>
      </w:r>
      <w:r w:rsidR="00B81C8A" w:rsidRPr="00AA7CB7">
        <w:rPr>
          <w:lang w:val="pt-BR"/>
        </w:rPr>
        <w:t xml:space="preserve"> via um conversor ADC realizando filtr</w:t>
      </w:r>
      <w:r w:rsidR="00D65399" w:rsidRPr="00AA7CB7">
        <w:rPr>
          <w:lang w:val="pt-BR"/>
        </w:rPr>
        <w:t>os digitais para retirar ruído,</w:t>
      </w:r>
      <w:r w:rsidR="00FC1BE2">
        <w:rPr>
          <w:lang w:val="pt-BR"/>
        </w:rPr>
        <w:t xml:space="preserve"> </w:t>
      </w:r>
      <w:r w:rsidR="00D65399" w:rsidRPr="00AA7CB7">
        <w:rPr>
          <w:lang w:val="pt-BR"/>
        </w:rPr>
        <w:t>calcular a derivada do valor de resistência com relação ao tempo e determinar o valor de resistência inicial (basal), que servirá para compara</w:t>
      </w:r>
      <w:r w:rsidR="003F22C7" w:rsidRPr="00AA7CB7">
        <w:rPr>
          <w:lang w:val="pt-BR"/>
        </w:rPr>
        <w:t>r</w:t>
      </w:r>
      <w:r w:rsidR="00D65399" w:rsidRPr="00AA7CB7">
        <w:rPr>
          <w:lang w:val="pt-BR"/>
        </w:rPr>
        <w:t xml:space="preserve"> diferentes pacientes</w:t>
      </w:r>
      <w:r w:rsidR="005C6054">
        <w:rPr>
          <w:lang w:val="pt-BR"/>
        </w:rPr>
        <w:t xml:space="preserve">, analisando assim </w:t>
      </w:r>
      <w:r w:rsidR="005C6054">
        <w:rPr>
          <w:lang w:val="pt-BR"/>
        </w:rPr>
        <w:lastRenderedPageBreak/>
        <w:t>somente as resistências de contato</w:t>
      </w:r>
      <w:r w:rsidR="00D65399" w:rsidRPr="00AA7CB7">
        <w:rPr>
          <w:lang w:val="pt-BR"/>
        </w:rPr>
        <w:t>. P</w:t>
      </w:r>
      <w:r w:rsidR="00542653" w:rsidRPr="00AA7CB7">
        <w:rPr>
          <w:lang w:val="pt-BR"/>
        </w:rPr>
        <w:t>osteriormente</w:t>
      </w:r>
      <w:r w:rsidR="00D65399" w:rsidRPr="00AA7CB7">
        <w:rPr>
          <w:lang w:val="pt-BR"/>
        </w:rPr>
        <w:t xml:space="preserve"> o valor absoluto </w:t>
      </w:r>
      <w:r w:rsidR="00BE1E62" w:rsidRPr="00AA7CB7">
        <w:rPr>
          <w:lang w:val="pt-BR"/>
        </w:rPr>
        <w:t xml:space="preserve">em </w:t>
      </w:r>
      <w:r w:rsidR="00D65399" w:rsidRPr="00AA7CB7">
        <w:rPr>
          <w:lang w:val="pt-BR"/>
        </w:rPr>
        <w:t xml:space="preserve">que o sistema </w:t>
      </w:r>
      <w:r w:rsidR="00BE1E62" w:rsidRPr="00AA7CB7">
        <w:rPr>
          <w:lang w:val="pt-BR"/>
        </w:rPr>
        <w:t xml:space="preserve">se </w:t>
      </w:r>
      <w:r w:rsidR="00D65399" w:rsidRPr="00AA7CB7">
        <w:rPr>
          <w:lang w:val="pt-BR"/>
        </w:rPr>
        <w:t>estabilizou será</w:t>
      </w:r>
      <w:r w:rsidR="00542653" w:rsidRPr="00AA7CB7">
        <w:rPr>
          <w:lang w:val="pt-BR"/>
        </w:rPr>
        <w:t xml:space="preserve"> disponibilizado</w:t>
      </w:r>
      <w:r w:rsidR="00B81C8A" w:rsidRPr="00AA7CB7">
        <w:rPr>
          <w:lang w:val="pt-BR"/>
        </w:rPr>
        <w:t xml:space="preserve"> de forma visual por meio de um display de LCD</w:t>
      </w:r>
      <w:r w:rsidR="00D65399" w:rsidRPr="00AA7CB7">
        <w:rPr>
          <w:lang w:val="pt-BR"/>
        </w:rPr>
        <w:t xml:space="preserve"> juntamente com o gráfico de variação, sua derivada e a comparação com seu valor basal</w:t>
      </w:r>
      <w:r w:rsidR="00B077F7">
        <w:rPr>
          <w:lang w:val="pt-BR"/>
        </w:rPr>
        <w:t>.</w:t>
      </w:r>
    </w:p>
    <w:p w:rsidR="00B81C8A" w:rsidRPr="00AA7CB7" w:rsidRDefault="00B81C8A" w:rsidP="003F22C7">
      <w:pPr>
        <w:rPr>
          <w:lang w:val="pt-BR"/>
        </w:rPr>
      </w:pPr>
      <w:r w:rsidRPr="00AA7CB7">
        <w:rPr>
          <w:lang w:val="pt-BR"/>
        </w:rPr>
        <w:t>.</w:t>
      </w:r>
    </w:p>
    <w:p w:rsidR="00B55702" w:rsidRPr="00AA7CB7" w:rsidRDefault="0027595A" w:rsidP="00B55702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3193415" cy="547370"/>
            <wp:effectExtent l="1905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702" w:rsidRPr="00AA7CB7" w:rsidRDefault="00B55702" w:rsidP="00B55702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1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Diagrama em Blocos do sistema completo a ser </w:t>
      </w:r>
      <w:r w:rsidR="007A2F4A">
        <w:rPr>
          <w:rFonts w:ascii="Times New Roman" w:hAnsi="Times New Roman" w:cs="Times New Roman"/>
          <w:b w:val="0"/>
          <w:color w:val="auto"/>
          <w:sz w:val="16"/>
        </w:rPr>
        <w:t>desenvolvido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>.</w:t>
      </w:r>
    </w:p>
    <w:p w:rsidR="005B2DFF" w:rsidRPr="00AA7CB7" w:rsidRDefault="00E61289" w:rsidP="005B2DFF">
      <w:pPr>
        <w:spacing w:line="252" w:lineRule="auto"/>
        <w:ind w:firstLine="204"/>
        <w:jc w:val="both"/>
        <w:rPr>
          <w:lang w:val="pt-BR"/>
        </w:rPr>
      </w:pPr>
      <w:r w:rsidRPr="00AA7CB7">
        <w:rPr>
          <w:lang w:val="pt-BR"/>
        </w:rPr>
        <w:t>A</w:t>
      </w:r>
      <w:r w:rsidR="005B2DFF" w:rsidRPr="00AA7CB7">
        <w:rPr>
          <w:lang w:val="pt-BR"/>
        </w:rPr>
        <w:t xml:space="preserve"> Figuras </w:t>
      </w:r>
      <w:r w:rsidR="007A192A" w:rsidRPr="00AA7CB7">
        <w:rPr>
          <w:lang w:val="pt-BR"/>
        </w:rPr>
        <w:t>2</w:t>
      </w:r>
      <w:r w:rsidR="005B2DFF" w:rsidRPr="00AA7CB7">
        <w:rPr>
          <w:lang w:val="pt-BR"/>
        </w:rPr>
        <w:t xml:space="preserve"> apresenta </w:t>
      </w:r>
      <w:r w:rsidRPr="00AA7CB7">
        <w:rPr>
          <w:lang w:val="pt-BR"/>
        </w:rPr>
        <w:t>o sistema de excitação de uma das mãos. A impedância será medida baseada na corrente que passa entre os membros</w:t>
      </w:r>
      <w:r w:rsidR="005B2DFF" w:rsidRPr="00AA7CB7">
        <w:rPr>
          <w:lang w:val="pt-BR"/>
        </w:rPr>
        <w:t>.</w:t>
      </w:r>
      <w:r w:rsidR="005C6054">
        <w:rPr>
          <w:lang w:val="pt-BR"/>
        </w:rPr>
        <w:t xml:space="preserve"> </w:t>
      </w:r>
      <w:r w:rsidR="00F9791D" w:rsidRPr="00AA7CB7">
        <w:rPr>
          <w:lang w:val="pt-BR"/>
        </w:rPr>
        <w:t xml:space="preserve">Essa baixa </w:t>
      </w:r>
      <w:r w:rsidR="00BE26A4" w:rsidRPr="00AA7CB7">
        <w:rPr>
          <w:lang w:val="pt-BR"/>
        </w:rPr>
        <w:t>tensão</w:t>
      </w:r>
      <w:r w:rsidR="00F9791D" w:rsidRPr="00AA7CB7">
        <w:rPr>
          <w:lang w:val="pt-BR"/>
        </w:rPr>
        <w:t xml:space="preserve"> aplicada na pele vai gerar uma corrente através de iontoforese inversa, i.e pelo movimento de íons via os poros de suor em resposta a estimulação elétrica [8]. A tensão</w:t>
      </w:r>
      <w:r w:rsidR="00BE26A4" w:rsidRPr="00AA7CB7">
        <w:rPr>
          <w:lang w:val="pt-BR"/>
        </w:rPr>
        <w:t xml:space="preserve"> aplicada será </w:t>
      </w:r>
      <w:r w:rsidR="00F9791D" w:rsidRPr="00AA7CB7">
        <w:rPr>
          <w:lang w:val="pt-BR"/>
        </w:rPr>
        <w:t xml:space="preserve">menor que 4 volts, visto que com tensões baixas a corrente não </w:t>
      </w:r>
      <w:r w:rsidR="00240F7E" w:rsidRPr="00AA7CB7">
        <w:rPr>
          <w:lang w:val="pt-BR"/>
        </w:rPr>
        <w:t>consegue</w:t>
      </w:r>
      <w:r w:rsidR="00F9791D" w:rsidRPr="00AA7CB7">
        <w:rPr>
          <w:lang w:val="pt-BR"/>
        </w:rPr>
        <w:t xml:space="preserve"> passar </w:t>
      </w:r>
      <w:r w:rsidR="00EE7BBA" w:rsidRPr="00AA7CB7">
        <w:rPr>
          <w:lang w:val="pt-BR"/>
        </w:rPr>
        <w:t>pel</w:t>
      </w:r>
      <w:r w:rsidR="00EE7BBA">
        <w:rPr>
          <w:lang w:val="pt-BR"/>
        </w:rPr>
        <w:t>a</w:t>
      </w:r>
      <w:r w:rsidR="005C6054">
        <w:rPr>
          <w:lang w:val="pt-BR"/>
        </w:rPr>
        <w:t xml:space="preserve"> </w:t>
      </w:r>
      <w:r w:rsidR="00F9791D" w:rsidRPr="00AA7CB7">
        <w:rPr>
          <w:lang w:val="pt-BR"/>
        </w:rPr>
        <w:t xml:space="preserve">parte lipídica </w:t>
      </w:r>
      <w:r w:rsidR="00240F7E" w:rsidRPr="00AA7CB7">
        <w:rPr>
          <w:lang w:val="pt-BR"/>
        </w:rPr>
        <w:t>devido a alta capacitância da mesma [5]</w:t>
      </w:r>
      <w:r w:rsidR="00463859" w:rsidRPr="00AA7CB7">
        <w:rPr>
          <w:lang w:val="pt-BR"/>
        </w:rPr>
        <w:t>[11]</w:t>
      </w:r>
      <w:r w:rsidR="00240F7E" w:rsidRPr="00AA7CB7">
        <w:rPr>
          <w:lang w:val="pt-BR"/>
        </w:rPr>
        <w:t xml:space="preserve">. </w:t>
      </w:r>
      <w:r w:rsidR="00BE26A4" w:rsidRPr="00AA7CB7">
        <w:rPr>
          <w:lang w:val="pt-BR"/>
        </w:rPr>
        <w:t xml:space="preserve">Posteriormente será aplicado a tensão de </w:t>
      </w:r>
      <w:r w:rsidR="00BE1E62" w:rsidRPr="00AA7CB7">
        <w:rPr>
          <w:lang w:val="pt-BR"/>
        </w:rPr>
        <w:t>excitação</w:t>
      </w:r>
      <w:r w:rsidR="00BE26A4" w:rsidRPr="00AA7CB7">
        <w:rPr>
          <w:lang w:val="pt-BR"/>
        </w:rPr>
        <w:t xml:space="preserve"> DC juntamente com um sinal multifrequencial para determinação de características elétricas do sistema.</w:t>
      </w:r>
    </w:p>
    <w:p w:rsidR="00240F7E" w:rsidRPr="00AA7CB7" w:rsidRDefault="00240F7E" w:rsidP="005B2DFF">
      <w:pPr>
        <w:spacing w:line="252" w:lineRule="auto"/>
        <w:ind w:firstLine="204"/>
        <w:jc w:val="both"/>
        <w:rPr>
          <w:lang w:val="pt-BR"/>
        </w:rPr>
      </w:pPr>
    </w:p>
    <w:p w:rsidR="005B2DFF" w:rsidRPr="00AA7CB7" w:rsidRDefault="00AE585A" w:rsidP="005B2DFF">
      <w:pPr>
        <w:keepNext/>
        <w:jc w:val="center"/>
        <w:rPr>
          <w:sz w:val="18"/>
          <w:lang w:val="pt-BR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2339340" cy="1577340"/>
            <wp:effectExtent l="19050" t="0" r="381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DFF" w:rsidRPr="00AA7CB7" w:rsidRDefault="005B2DFF" w:rsidP="005B2DFF">
      <w:pPr>
        <w:pStyle w:val="Legenda"/>
        <w:jc w:val="center"/>
        <w:rPr>
          <w:rFonts w:ascii="Times New Roman" w:hAnsi="Times New Roman" w:cs="Times New Roman"/>
          <w:b w:val="0"/>
          <w:color w:val="auto"/>
          <w:sz w:val="16"/>
        </w:rPr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2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</w:t>
      </w:r>
      <w:r w:rsidR="00E61289" w:rsidRPr="00AA7CB7">
        <w:rPr>
          <w:rFonts w:ascii="Times New Roman" w:hAnsi="Times New Roman" w:cs="Times New Roman"/>
          <w:b w:val="0"/>
          <w:color w:val="auto"/>
          <w:sz w:val="16"/>
        </w:rPr>
        <w:t>Sistema de excitação de sudorese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. A tensão excitatório de baixa magnitude vai estimular as glandulas sudoriparas a liberar cloreto sem </w:t>
      </w:r>
      <w:r w:rsidR="0020119C">
        <w:rPr>
          <w:rFonts w:ascii="Times New Roman" w:hAnsi="Times New Roman" w:cs="Times New Roman"/>
          <w:b w:val="0"/>
          <w:color w:val="auto"/>
          <w:sz w:val="16"/>
        </w:rPr>
        <w:t xml:space="preserve"> grandes perdas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 pela camada lipídica da pele.</w:t>
      </w:r>
    </w:p>
    <w:p w:rsidR="007A192A" w:rsidRPr="00EE7BBA" w:rsidRDefault="00B55702" w:rsidP="007A192A">
      <w:pPr>
        <w:jc w:val="both"/>
        <w:rPr>
          <w:lang w:val="pt-BR" w:eastAsia="pt-BR"/>
        </w:rPr>
      </w:pPr>
      <w:r w:rsidRPr="00AA7CB7">
        <w:rPr>
          <w:sz w:val="18"/>
          <w:lang w:val="pt-BR" w:eastAsia="pt-BR"/>
        </w:rPr>
        <w:tab/>
      </w:r>
      <w:r w:rsidR="005C6054">
        <w:rPr>
          <w:lang w:val="pt-BR" w:eastAsia="pt-BR"/>
        </w:rPr>
        <w:t>O paciente ficará</w:t>
      </w:r>
      <w:r w:rsidR="00A41C73" w:rsidRPr="00A41C73">
        <w:rPr>
          <w:lang w:val="pt-BR" w:eastAsia="pt-BR"/>
        </w:rPr>
        <w:t xml:space="preserve"> sentado, com os membros relaxados, com as mãos, pés e testa conectados a eletrodos de aço inoxidável. Esse tipo de eletrodo foi utilizado pela alta capacidade de detectar variações de Clˉ [12]. A estimulação se dará pelas mãos, pés, ou por ambos com a polaridade sendo invertida após cada uma das </w:t>
      </w:r>
      <w:r w:rsidR="00EE7BBA">
        <w:rPr>
          <w:lang w:val="pt-BR" w:eastAsia="pt-BR"/>
        </w:rPr>
        <w:t>medições</w:t>
      </w:r>
      <w:r w:rsidR="00A41C73" w:rsidRPr="00A41C73">
        <w:rPr>
          <w:lang w:val="pt-BR" w:eastAsia="pt-BR"/>
        </w:rPr>
        <w:t>.</w:t>
      </w:r>
      <w:r w:rsidR="005C6054">
        <w:rPr>
          <w:lang w:val="pt-BR" w:eastAsia="pt-BR"/>
        </w:rPr>
        <w:t xml:space="preserve"> </w:t>
      </w:r>
      <w:r w:rsidR="00EE7BBA">
        <w:rPr>
          <w:lang w:val="pt-BR" w:eastAsia="pt-BR"/>
        </w:rPr>
        <w:t>A sudorese na região da</w:t>
      </w:r>
      <w:r w:rsidR="005C6054">
        <w:rPr>
          <w:lang w:val="pt-BR" w:eastAsia="pt-BR"/>
        </w:rPr>
        <w:t xml:space="preserve"> </w:t>
      </w:r>
      <w:r w:rsidR="00A41C73" w:rsidRPr="00A41C73">
        <w:rPr>
          <w:lang w:val="pt-BR" w:eastAsia="pt-BR"/>
        </w:rPr>
        <w:t xml:space="preserve">testa será </w:t>
      </w:r>
      <w:r w:rsidR="00EE7BBA">
        <w:rPr>
          <w:lang w:val="pt-BR" w:eastAsia="pt-BR"/>
        </w:rPr>
        <w:t>avaliada</w:t>
      </w:r>
      <w:r w:rsidR="0006265A">
        <w:rPr>
          <w:lang w:val="pt-BR" w:eastAsia="pt-BR"/>
        </w:rPr>
        <w:t xml:space="preserve"> se</w:t>
      </w:r>
      <w:r w:rsidR="00A41C73" w:rsidRPr="00A41C73">
        <w:rPr>
          <w:lang w:val="pt-BR" w:eastAsia="pt-BR"/>
        </w:rPr>
        <w:t>paradamente.</w:t>
      </w:r>
    </w:p>
    <w:p w:rsidR="005B2DFF" w:rsidRPr="00EE7BBA" w:rsidRDefault="00A41C73" w:rsidP="007A192A">
      <w:pPr>
        <w:jc w:val="both"/>
        <w:rPr>
          <w:lang w:val="pt-BR" w:eastAsia="pt-BR"/>
        </w:rPr>
      </w:pPr>
      <w:r w:rsidRPr="00A41C73">
        <w:rPr>
          <w:lang w:val="pt-BR" w:eastAsia="pt-BR"/>
        </w:rPr>
        <w:tab/>
        <w:t xml:space="preserve">A </w:t>
      </w:r>
      <w:r w:rsidR="00EE7BBA">
        <w:rPr>
          <w:lang w:val="pt-BR" w:eastAsia="pt-BR"/>
        </w:rPr>
        <w:t>F</w:t>
      </w:r>
      <w:r w:rsidRPr="00A41C73">
        <w:rPr>
          <w:lang w:val="pt-BR" w:eastAsia="pt-BR"/>
        </w:rPr>
        <w:t>igura 3 mostra um circuito elétrico equivalente para uma pessoa. Estimulando o paciente com uma diferença de potencial entre os eletrodos dos dois braços, por exemplo, será possível verificar uma alteração no valor de R</w:t>
      </w:r>
      <w:r w:rsidRPr="00A41C73">
        <w:rPr>
          <w:vertAlign w:val="subscript"/>
          <w:lang w:val="pt-BR" w:eastAsia="pt-BR"/>
        </w:rPr>
        <w:t>be</w:t>
      </w:r>
      <w:r w:rsidRPr="00A41C73">
        <w:rPr>
          <w:lang w:val="pt-BR" w:eastAsia="pt-BR"/>
        </w:rPr>
        <w:t xml:space="preserve"> ou R</w:t>
      </w:r>
      <w:r w:rsidRPr="00A41C73">
        <w:rPr>
          <w:vertAlign w:val="subscript"/>
          <w:lang w:val="pt-BR" w:eastAsia="pt-BR"/>
        </w:rPr>
        <w:t>bd</w:t>
      </w:r>
      <w:r w:rsidRPr="00A41C73">
        <w:rPr>
          <w:lang w:val="pt-BR" w:eastAsia="pt-BR"/>
        </w:rPr>
        <w:t>, dependendo da localização do cátodo da fonte, uma vez que o valor da resistência do braço, tronco e pernas se manterá relativamente constante.</w:t>
      </w:r>
    </w:p>
    <w:p w:rsidR="00BE26A4" w:rsidRPr="00AA7CB7" w:rsidRDefault="00BE26A4" w:rsidP="007A192A">
      <w:pPr>
        <w:jc w:val="both"/>
        <w:rPr>
          <w:sz w:val="18"/>
          <w:lang w:val="pt-BR" w:eastAsia="pt-BR"/>
        </w:rPr>
      </w:pPr>
    </w:p>
    <w:p w:rsidR="005B2DFF" w:rsidRPr="00AA7CB7" w:rsidRDefault="002225D4" w:rsidP="002225D4">
      <w:pPr>
        <w:jc w:val="center"/>
        <w:rPr>
          <w:sz w:val="18"/>
          <w:lang w:val="pt-BR"/>
        </w:rPr>
      </w:pPr>
      <w:r w:rsidRPr="00AA7CB7">
        <w:rPr>
          <w:noProof/>
          <w:sz w:val="18"/>
          <w:lang w:val="pt-BR" w:eastAsia="pt-BR"/>
        </w:rPr>
        <w:lastRenderedPageBreak/>
        <w:drawing>
          <wp:inline distT="0" distB="0" distL="0" distR="0">
            <wp:extent cx="2565400" cy="2694179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98" cy="269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5D4" w:rsidRPr="00AA7CB7" w:rsidRDefault="002225D4" w:rsidP="00FD6FF1">
      <w:pPr>
        <w:pStyle w:val="Legenda"/>
        <w:jc w:val="center"/>
      </w:pP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Figura </w:t>
      </w:r>
      <w:r w:rsidR="007A192A" w:rsidRPr="00AA7CB7">
        <w:rPr>
          <w:rFonts w:ascii="Times New Roman" w:hAnsi="Times New Roman" w:cs="Times New Roman"/>
          <w:b w:val="0"/>
          <w:color w:val="auto"/>
          <w:sz w:val="16"/>
        </w:rPr>
        <w:t>3</w:t>
      </w:r>
      <w:r w:rsidRPr="00AA7CB7">
        <w:rPr>
          <w:rFonts w:ascii="Times New Roman" w:hAnsi="Times New Roman" w:cs="Times New Roman"/>
          <w:b w:val="0"/>
          <w:color w:val="auto"/>
          <w:sz w:val="16"/>
        </w:rPr>
        <w:t xml:space="preserve">: Resistências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>consideradas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be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 são as resistências de contato entre os eletrodos e as mãos.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pe</w:t>
      </w:r>
      <w:r w:rsidR="0027595A" w:rsidRPr="0027595A" w:rsidDel="0027595A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e </w:t>
      </w:r>
      <w:r w:rsidR="0027595A" w:rsidRPr="0027595A">
        <w:rPr>
          <w:b w:val="0"/>
          <w:color w:val="auto"/>
          <w:sz w:val="20"/>
        </w:rPr>
        <w:t>R</w:t>
      </w:r>
      <w:r w:rsidR="0027595A" w:rsidRPr="0027595A">
        <w:rPr>
          <w:b w:val="0"/>
          <w:color w:val="auto"/>
          <w:sz w:val="20"/>
          <w:vertAlign w:val="subscript"/>
        </w:rPr>
        <w:t>bd</w:t>
      </w:r>
      <w:r w:rsidR="0027595A" w:rsidRPr="0027595A" w:rsidDel="0027595A">
        <w:rPr>
          <w:rFonts w:ascii="Times New Roman" w:hAnsi="Times New Roman" w:cs="Times New Roman"/>
          <w:b w:val="0"/>
          <w:color w:val="auto"/>
          <w:sz w:val="16"/>
        </w:rPr>
        <w:t xml:space="preserve">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 xml:space="preserve"> são as resistências de contato entre os eletrodos e os pés. Rt é a resistência equivalente de contato entre a testa </w:t>
      </w:r>
      <w:r w:rsidR="00FD6FF1">
        <w:rPr>
          <w:rFonts w:ascii="Times New Roman" w:hAnsi="Times New Roman" w:cs="Times New Roman"/>
          <w:b w:val="0"/>
          <w:color w:val="auto"/>
          <w:sz w:val="16"/>
        </w:rPr>
        <w:t xml:space="preserve">e ambos </w:t>
      </w:r>
      <w:r w:rsidR="0027595A" w:rsidRPr="0027595A">
        <w:rPr>
          <w:rFonts w:ascii="Times New Roman" w:hAnsi="Times New Roman" w:cs="Times New Roman"/>
          <w:b w:val="0"/>
          <w:color w:val="auto"/>
          <w:sz w:val="16"/>
        </w:rPr>
        <w:t>os eletrodos.</w:t>
      </w:r>
    </w:p>
    <w:p w:rsidR="00E97B99" w:rsidRPr="00AA7CB7" w:rsidRDefault="002F369C" w:rsidP="00E97B99">
      <w:pPr>
        <w:pStyle w:val="Ttulo1"/>
        <w:rPr>
          <w:lang w:val="pt-BR"/>
        </w:rPr>
      </w:pPr>
      <w:r w:rsidRPr="00AA7CB7">
        <w:rPr>
          <w:lang w:val="pt-BR"/>
        </w:rPr>
        <w:t>Metodologia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Revisão bibliográfica sobre neuropatia periférica e diabetes</w:t>
      </w:r>
      <w:r w:rsidR="00EE7BBA">
        <w:rPr>
          <w:rFonts w:eastAsiaTheme="minorEastAsia"/>
          <w:sz w:val="20"/>
          <w:lang w:eastAsia="pt-BR"/>
        </w:rPr>
        <w:t xml:space="preserve"> mellitus;</w:t>
      </w:r>
    </w:p>
    <w:p w:rsidR="008A271F" w:rsidRDefault="00F01E53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Definição do projeto de dissertação;</w:t>
      </w:r>
    </w:p>
    <w:p w:rsidR="008A271F" w:rsidRDefault="002B0164">
      <w:pPr>
        <w:pStyle w:val="SemEspaamento"/>
        <w:numPr>
          <w:ilvl w:val="0"/>
          <w:numId w:val="42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 dos princípios físicos para diagn</w:t>
      </w:r>
      <w:r w:rsidR="00EE7BBA">
        <w:rPr>
          <w:rFonts w:eastAsiaTheme="minorEastAsia"/>
          <w:sz w:val="20"/>
          <w:lang w:eastAsia="pt-BR"/>
        </w:rPr>
        <w:t>ó</w:t>
      </w:r>
      <w:r w:rsidRPr="00AA7CB7">
        <w:rPr>
          <w:rFonts w:eastAsiaTheme="minorEastAsia"/>
          <w:sz w:val="20"/>
          <w:lang w:eastAsia="pt-BR"/>
        </w:rPr>
        <w:t xml:space="preserve">stico de </w:t>
      </w:r>
      <w:r w:rsidR="00FA3A34" w:rsidRPr="00AA7CB7">
        <w:rPr>
          <w:rFonts w:eastAsiaTheme="minorEastAsia"/>
          <w:sz w:val="20"/>
          <w:lang w:eastAsia="pt-BR"/>
        </w:rPr>
        <w:t>neuropatia</w:t>
      </w:r>
      <w:r w:rsidRPr="00AA7CB7">
        <w:rPr>
          <w:rFonts w:eastAsiaTheme="minorEastAsia"/>
          <w:sz w:val="20"/>
          <w:lang w:eastAsia="pt-BR"/>
        </w:rPr>
        <w:t xml:space="preserve"> periférica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Definição da Metodologia (Métodos, Ferramentas, Softwares e Técnicas) a ser utilizada no desenvolvimento do </w:t>
      </w:r>
      <w:r w:rsidR="002B0164" w:rsidRPr="00AA7CB7">
        <w:rPr>
          <w:rFonts w:eastAsiaTheme="minorEastAsia"/>
          <w:sz w:val="20"/>
          <w:lang w:eastAsia="pt-BR"/>
        </w:rPr>
        <w:t>embarcado;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</w:t>
      </w:r>
      <w:r w:rsidR="00EE7BBA">
        <w:rPr>
          <w:rFonts w:eastAsiaTheme="minorEastAsia"/>
          <w:sz w:val="20"/>
          <w:lang w:eastAsia="pt-BR"/>
        </w:rPr>
        <w:t>detalhado</w:t>
      </w:r>
      <w:r w:rsidR="00A00143">
        <w:rPr>
          <w:rFonts w:eastAsiaTheme="minorEastAsia"/>
          <w:sz w:val="20"/>
          <w:lang w:eastAsia="pt-BR"/>
        </w:rPr>
        <w:t xml:space="preserve"> </w:t>
      </w:r>
      <w:r w:rsidRPr="00AA7CB7">
        <w:rPr>
          <w:rFonts w:eastAsiaTheme="minorEastAsia"/>
          <w:sz w:val="20"/>
          <w:lang w:eastAsia="pt-BR"/>
        </w:rPr>
        <w:t xml:space="preserve">do hardware, para captação dos sinais </w:t>
      </w:r>
      <w:r w:rsidR="00FA3A34" w:rsidRPr="00AA7CB7">
        <w:rPr>
          <w:rFonts w:eastAsiaTheme="minorEastAsia"/>
          <w:sz w:val="20"/>
          <w:lang w:eastAsia="pt-BR"/>
        </w:rPr>
        <w:t>de neuropatia</w:t>
      </w:r>
      <w:r w:rsidR="00EE7BBA">
        <w:rPr>
          <w:rFonts w:eastAsiaTheme="minorEastAsia"/>
          <w:sz w:val="20"/>
          <w:lang w:eastAsia="pt-BR"/>
        </w:rPr>
        <w:t xml:space="preserve"> a partir da resposta das glândulas de suor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Desenvolvimento do software, para </w:t>
      </w:r>
      <w:r w:rsidR="002B0164" w:rsidRPr="00AA7CB7">
        <w:rPr>
          <w:rFonts w:eastAsiaTheme="minorEastAsia"/>
          <w:sz w:val="20"/>
          <w:lang w:eastAsia="pt-BR"/>
        </w:rPr>
        <w:t>processamento e amostragem</w:t>
      </w:r>
      <w:r w:rsidRPr="00AA7CB7">
        <w:rPr>
          <w:rFonts w:eastAsiaTheme="minorEastAsia"/>
          <w:sz w:val="20"/>
          <w:lang w:eastAsia="pt-BR"/>
        </w:rPr>
        <w:t xml:space="preserve"> dos dados;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Realização de possíveis ajustes (hardware e software), se necessários, para obtenção do </w:t>
      </w:r>
      <w:r w:rsidR="00EE7BBA">
        <w:rPr>
          <w:rFonts w:eastAsiaTheme="minorEastAsia"/>
          <w:sz w:val="20"/>
          <w:lang w:eastAsia="pt-BR"/>
        </w:rPr>
        <w:t>s</w:t>
      </w:r>
      <w:r w:rsidRPr="00AA7CB7">
        <w:rPr>
          <w:rFonts w:eastAsiaTheme="minorEastAsia"/>
          <w:sz w:val="20"/>
          <w:lang w:eastAsia="pt-BR"/>
        </w:rPr>
        <w:t xml:space="preserve">istema </w:t>
      </w:r>
      <w:r w:rsidR="00EE7BBA">
        <w:rPr>
          <w:rFonts w:eastAsiaTheme="minorEastAsia"/>
          <w:sz w:val="20"/>
          <w:lang w:eastAsia="pt-BR"/>
        </w:rPr>
        <w:t>f</w:t>
      </w:r>
      <w:r w:rsidRPr="00AA7CB7">
        <w:rPr>
          <w:rFonts w:eastAsiaTheme="minorEastAsia"/>
          <w:sz w:val="20"/>
          <w:lang w:eastAsia="pt-BR"/>
        </w:rPr>
        <w:t>inal;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Testes de validação da metodologia desenvolvida;</w:t>
      </w:r>
    </w:p>
    <w:p w:rsidR="008A271F" w:rsidRDefault="00EA10B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 xml:space="preserve">Testes com </w:t>
      </w:r>
      <w:r w:rsidR="00EE7BBA">
        <w:rPr>
          <w:rFonts w:eastAsiaTheme="minorEastAsia"/>
          <w:sz w:val="20"/>
          <w:lang w:eastAsia="pt-BR"/>
        </w:rPr>
        <w:t xml:space="preserve">indivíduos voluntários e </w:t>
      </w:r>
      <w:r w:rsidRPr="00AA7CB7">
        <w:rPr>
          <w:rFonts w:eastAsiaTheme="minorEastAsia"/>
          <w:sz w:val="20"/>
          <w:lang w:eastAsia="pt-BR"/>
        </w:rPr>
        <w:t>pacientes</w:t>
      </w:r>
      <w:r w:rsidR="00EE7BBA">
        <w:rPr>
          <w:rFonts w:eastAsiaTheme="minorEastAsia"/>
          <w:sz w:val="20"/>
          <w:lang w:eastAsia="pt-BR"/>
        </w:rPr>
        <w:t xml:space="preserve"> com diabetes</w:t>
      </w:r>
      <w:r w:rsidRPr="00AA7CB7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da dissertação para apresentação à Banca Examinadora;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Redação de Artigos para Congressos e Periódicos relacionados à área em que se inclui tal projeto</w:t>
      </w:r>
      <w:r w:rsidR="00EE7BBA">
        <w:rPr>
          <w:rFonts w:eastAsiaTheme="minorEastAsia"/>
          <w:sz w:val="20"/>
          <w:lang w:eastAsia="pt-BR"/>
        </w:rPr>
        <w:t>;</w:t>
      </w:r>
    </w:p>
    <w:p w:rsidR="008A271F" w:rsidRDefault="00F01E53">
      <w:pPr>
        <w:pStyle w:val="SemEspaamento"/>
        <w:numPr>
          <w:ilvl w:val="0"/>
          <w:numId w:val="41"/>
        </w:numPr>
        <w:spacing w:line="252" w:lineRule="auto"/>
        <w:ind w:left="284" w:hanging="142"/>
        <w:rPr>
          <w:rFonts w:eastAsiaTheme="minorEastAsia"/>
          <w:sz w:val="20"/>
          <w:lang w:eastAsia="pt-BR"/>
        </w:rPr>
      </w:pPr>
      <w:r w:rsidRPr="00AA7CB7">
        <w:rPr>
          <w:rFonts w:eastAsiaTheme="minorEastAsia"/>
          <w:sz w:val="20"/>
          <w:lang w:eastAsia="pt-BR"/>
        </w:rPr>
        <w:t>Encaminhamento da dissertação e defesa.</w:t>
      </w:r>
    </w:p>
    <w:p w:rsidR="00E97B99" w:rsidRPr="00AA7CB7" w:rsidRDefault="00E97B99" w:rsidP="001F4C5C">
      <w:pPr>
        <w:pStyle w:val="Ttulo2"/>
        <w:numPr>
          <w:ilvl w:val="0"/>
          <w:numId w:val="0"/>
        </w:numPr>
        <w:rPr>
          <w:lang w:val="pt-BR"/>
        </w:rPr>
      </w:pPr>
    </w:p>
    <w:p w:rsidR="001B36B1" w:rsidRDefault="002F369C" w:rsidP="001B36B1">
      <w:pPr>
        <w:pStyle w:val="Ttulo1"/>
        <w:rPr>
          <w:lang w:val="pt-BR"/>
        </w:rPr>
      </w:pPr>
      <w:r w:rsidRPr="00AA7CB7">
        <w:rPr>
          <w:lang w:val="pt-BR"/>
        </w:rPr>
        <w:t>Cronograma</w:t>
      </w:r>
    </w:p>
    <w:p w:rsidR="008A271F" w:rsidRDefault="002468FF" w:rsidP="002468FF">
      <w:pPr>
        <w:ind w:left="202"/>
        <w:jc w:val="both"/>
        <w:rPr>
          <w:lang w:val="pt-BR"/>
        </w:rPr>
      </w:pPr>
      <w:r>
        <w:rPr>
          <w:lang w:val="pt-BR"/>
        </w:rPr>
        <w:t xml:space="preserve">O trabalho já está sendo desenvolvido, por meio de revisão bibliográfica e no desenvolvimento de protótipos para comprovação dos fenômenos descritos. O período do trabalho é de Nov/14 a Dez/14, sendo que as atividades só </w:t>
      </w:r>
      <w:r w:rsidR="007834A6" w:rsidRPr="007834A6">
        <w:rPr>
          <w:lang w:val="pt-BR"/>
        </w:rPr>
        <w:t>serão</w:t>
      </w:r>
      <w:r>
        <w:rPr>
          <w:lang w:val="pt-BR"/>
        </w:rPr>
        <w:t xml:space="preserve"> computadas a partir de Fev/14 devido as disciplinas obrigatórias não terem sido concluídas.</w:t>
      </w:r>
    </w:p>
    <w:tbl>
      <w:tblPr>
        <w:tblpPr w:leftFromText="141" w:rightFromText="141" w:vertAnchor="text" w:horzAnchor="margin" w:tblpY="86"/>
        <w:tblW w:w="5105" w:type="dxa"/>
        <w:tblCellMar>
          <w:left w:w="70" w:type="dxa"/>
          <w:right w:w="70" w:type="dxa"/>
        </w:tblCellMar>
        <w:tblLook w:val="04A0"/>
      </w:tblPr>
      <w:tblGrid>
        <w:gridCol w:w="1000"/>
        <w:gridCol w:w="358"/>
        <w:gridCol w:w="405"/>
        <w:gridCol w:w="382"/>
        <w:gridCol w:w="420"/>
        <w:gridCol w:w="366"/>
        <w:gridCol w:w="343"/>
        <w:gridCol w:w="382"/>
        <w:gridCol w:w="327"/>
        <w:gridCol w:w="374"/>
        <w:gridCol w:w="382"/>
        <w:gridCol w:w="366"/>
      </w:tblGrid>
      <w:tr w:rsidR="00A00143" w:rsidRPr="002468FF" w:rsidTr="00A0014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lastRenderedPageBreak/>
              <w:t>Etapas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Fev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Mar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Abr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Mai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Jun</w:t>
            </w:r>
          </w:p>
        </w:tc>
        <w:tc>
          <w:tcPr>
            <w:tcW w:w="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Jul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Ago</w:t>
            </w:r>
          </w:p>
        </w:tc>
        <w:tc>
          <w:tcPr>
            <w:tcW w:w="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Set</w:t>
            </w:r>
          </w:p>
        </w:tc>
        <w:tc>
          <w:tcPr>
            <w:tcW w:w="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Out</w:t>
            </w:r>
          </w:p>
        </w:tc>
        <w:tc>
          <w:tcPr>
            <w:tcW w:w="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Nov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b/>
                <w:bCs/>
                <w:color w:val="000000"/>
                <w:sz w:val="14"/>
                <w:szCs w:val="14"/>
                <w:lang w:val="pt-BR" w:eastAsia="pt-BR"/>
              </w:rPr>
              <w:t>Dez</w:t>
            </w:r>
          </w:p>
        </w:tc>
      </w:tr>
      <w:tr w:rsidR="00A00143" w:rsidRPr="0020119C" w:rsidTr="00A00143">
        <w:trPr>
          <w:trHeight w:val="7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Revisã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o e atualização</w:t>
            </w: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 xml:space="preserve"> bibliográfica sobre 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o contexto do projeto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20119C" w:rsidTr="00A00143">
        <w:trPr>
          <w:trHeight w:val="804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Montagem de protótipo para validação do conceito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Testes Preliminares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 xml:space="preserve">Integração com </w:t>
            </w:r>
            <w:r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FPGA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Validação do equipamento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20119C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Aprovação no comitê de ética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2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Testes com pacientes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46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Escrita da dissertação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  <w:tr w:rsidR="00A00143" w:rsidRPr="00AA7CB7" w:rsidTr="00A0014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i/>
                <w:iCs/>
                <w:color w:val="000000"/>
                <w:sz w:val="14"/>
                <w:szCs w:val="14"/>
                <w:lang w:val="pt-BR" w:eastAsia="pt-BR"/>
              </w:rPr>
              <w:t>Publicações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bottom"/>
            <w:hideMark/>
          </w:tcPr>
          <w:p w:rsidR="00A00143" w:rsidRPr="00AA7CB7" w:rsidRDefault="00A00143" w:rsidP="00A00143">
            <w:pPr>
              <w:jc w:val="center"/>
              <w:rPr>
                <w:color w:val="000000"/>
                <w:sz w:val="14"/>
                <w:szCs w:val="14"/>
                <w:lang w:val="pt-BR" w:eastAsia="pt-BR"/>
              </w:rPr>
            </w:pPr>
            <w:r w:rsidRPr="00AA7CB7">
              <w:rPr>
                <w:color w:val="000000"/>
                <w:sz w:val="14"/>
                <w:szCs w:val="14"/>
                <w:lang w:val="pt-BR" w:eastAsia="pt-BR"/>
              </w:rPr>
              <w:t> </w:t>
            </w:r>
          </w:p>
        </w:tc>
      </w:tr>
    </w:tbl>
    <w:p w:rsidR="00985A1C" w:rsidRPr="00AA7CB7" w:rsidRDefault="00985A1C" w:rsidP="00985A1C">
      <w:pPr>
        <w:rPr>
          <w:lang w:val="pt-BR"/>
        </w:rPr>
      </w:pPr>
    </w:p>
    <w:p w:rsidR="002F369C" w:rsidRPr="00AA7CB7" w:rsidRDefault="00015180" w:rsidP="00C11E83">
      <w:pPr>
        <w:pStyle w:val="Ttulo1"/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lang w:val="pt-BR"/>
        </w:rPr>
      </w:pPr>
      <w:r w:rsidRPr="00AA7CB7">
        <w:rPr>
          <w:lang w:val="pt-BR"/>
        </w:rPr>
        <w:t>Referências</w:t>
      </w:r>
    </w:p>
    <w:p w:rsidR="00463859" w:rsidRPr="00D63A40" w:rsidRDefault="00463859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 xml:space="preserve">International Diabetes Federation. </w:t>
      </w:r>
      <w:r w:rsidRPr="00D63A40">
        <w:rPr>
          <w:rFonts w:eastAsia="Calibri"/>
          <w:i/>
          <w:sz w:val="16"/>
          <w:lang w:val="en-GB"/>
        </w:rPr>
        <w:t>"Diabetes surge hits every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nation". </w:t>
      </w:r>
      <w:r w:rsidRPr="00D63A40">
        <w:rPr>
          <w:rFonts w:eastAsia="Calibri"/>
          <w:sz w:val="16"/>
          <w:lang w:val="en-GB"/>
        </w:rPr>
        <w:t>2013</w:t>
      </w:r>
    </w:p>
    <w:p w:rsidR="00015180" w:rsidRPr="00D63A40" w:rsidRDefault="0070683C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 xml:space="preserve">KHALFALLAH, K., AYOUB, H., CALVET </w:t>
      </w:r>
      <w:r w:rsidR="00E81C48" w:rsidRPr="00D63A40">
        <w:rPr>
          <w:rFonts w:eastAsia="Calibri"/>
          <w:sz w:val="16"/>
          <w:lang w:val="en-GB"/>
        </w:rPr>
        <w:t xml:space="preserve">J. H., NEVEU, X., BRUNSWICK, P., GRIVEAU, S., LAIR, V., CASSIR, M., BEDIOUI, F. </w:t>
      </w:r>
      <w:r w:rsidR="00E81C48" w:rsidRPr="00D63A40">
        <w:rPr>
          <w:rFonts w:eastAsia="Calibri"/>
          <w:i/>
          <w:sz w:val="16"/>
          <w:lang w:val="en-GB"/>
        </w:rPr>
        <w:t>"Non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invasive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galvanic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skin sensor for early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diagnosis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sudomotor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dysfunciton: Application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="00E81C48" w:rsidRPr="00D63A40">
        <w:rPr>
          <w:rFonts w:eastAsia="Calibri"/>
          <w:i/>
          <w:sz w:val="16"/>
          <w:lang w:val="en-GB"/>
        </w:rPr>
        <w:t>to Diabetes"</w:t>
      </w:r>
      <w:r w:rsidR="00E81C48" w:rsidRPr="00D63A40">
        <w:rPr>
          <w:rFonts w:eastAsia="Calibri"/>
          <w:sz w:val="16"/>
          <w:lang w:val="en-GB"/>
        </w:rPr>
        <w:t>. IEE SENSORS JOURNAL, v. 12, n. 3. 2012</w:t>
      </w:r>
      <w:r w:rsidR="00E81C48" w:rsidRPr="00D63A40">
        <w:rPr>
          <w:rFonts w:eastAsia="Calibri"/>
          <w:i/>
          <w:sz w:val="16"/>
          <w:lang w:val="en-GB"/>
        </w:rPr>
        <w:t>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>SCHWARZ, P., BRUNSWICK, P., CALVET, J.</w:t>
      </w:r>
      <w:r w:rsidRPr="00F4285A">
        <w:rPr>
          <w:rFonts w:eastAsia="Calibri"/>
          <w:i/>
          <w:sz w:val="16"/>
          <w:lang w:val="en-GB"/>
        </w:rPr>
        <w:t>"EZSCAN™ a new technology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to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detect diabetes risk".</w:t>
      </w:r>
      <w:r w:rsidRPr="00F4285A">
        <w:rPr>
          <w:rFonts w:eastAsia="Calibri"/>
          <w:sz w:val="16"/>
          <w:lang w:val="en-GB"/>
        </w:rPr>
        <w:t>The British Journal</w:t>
      </w:r>
      <w:r w:rsidR="00D63A40">
        <w:rPr>
          <w:rFonts w:eastAsia="Calibri"/>
          <w:sz w:val="16"/>
          <w:lang w:val="en-GB"/>
        </w:rPr>
        <w:t xml:space="preserve"> </w:t>
      </w:r>
      <w:r w:rsidRPr="00F4285A">
        <w:rPr>
          <w:rFonts w:eastAsia="Calibri"/>
          <w:sz w:val="16"/>
          <w:lang w:val="en-GB"/>
        </w:rPr>
        <w:t xml:space="preserve">of Diabetes &amp; Vascular Disease. </w:t>
      </w:r>
      <w:r w:rsidRPr="00D63A40">
        <w:rPr>
          <w:rFonts w:eastAsia="Calibri"/>
          <w:sz w:val="16"/>
          <w:lang w:val="en-GB"/>
        </w:rPr>
        <w:t>2011.</w:t>
      </w:r>
    </w:p>
    <w:p w:rsidR="00E81C48" w:rsidRPr="00D63A40" w:rsidRDefault="00E81C48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American Diabetes Assocition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"Diagnosis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and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Classification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 Diabetes Mellitus". Diabetes Care. v. 37 sup. 1. 2014.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D63A40">
        <w:rPr>
          <w:rFonts w:eastAsia="Calibri"/>
          <w:sz w:val="16"/>
          <w:lang w:val="en-GB"/>
        </w:rPr>
        <w:t>CHIZMADZHEV, Y. A., INDENBOM, A. V, KUZMIN, P. I., GALICHENKO, S. V., WEAVER, J. C. POTTS, R. O. "</w:t>
      </w:r>
      <w:r w:rsidRPr="00D63A40">
        <w:rPr>
          <w:rFonts w:eastAsia="Calibri"/>
          <w:i/>
          <w:sz w:val="16"/>
          <w:lang w:val="en-GB"/>
        </w:rPr>
        <w:t>Electrical</w:t>
      </w:r>
      <w:r w:rsidR="00D63A40" w:rsidRP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Properties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Skin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at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Moderate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Voltages: Contribution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>Appendageal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D63A40">
        <w:rPr>
          <w:rFonts w:eastAsia="Calibri"/>
          <w:i/>
          <w:sz w:val="16"/>
          <w:lang w:val="en-GB"/>
        </w:rPr>
        <w:t xml:space="preserve">Macropores". </w:t>
      </w:r>
      <w:r w:rsidRPr="00D63A40">
        <w:rPr>
          <w:rFonts w:eastAsia="Calibri"/>
          <w:sz w:val="16"/>
          <w:lang w:val="en-GB"/>
        </w:rPr>
        <w:t>BiophysicalJournal. v. 74. 1998.</w:t>
      </w:r>
    </w:p>
    <w:p w:rsidR="007B413E" w:rsidRPr="00D63A40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sz w:val="16"/>
          <w:lang w:val="en-GB"/>
        </w:rPr>
        <w:t xml:space="preserve">SHENG, C., ZENG, W., HUANG, Q., DESLYPERE, J., WANG, J. </w:t>
      </w:r>
      <w:r w:rsidRPr="00F4285A">
        <w:rPr>
          <w:rFonts w:eastAsia="Calibri"/>
          <w:i/>
          <w:sz w:val="16"/>
          <w:lang w:val="en-GB"/>
        </w:rPr>
        <w:t>"Accuracyof a Novel Non-Invasivetechnology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based EZSCAN system for thediagnosis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of diabetes mellitus in Chinese". </w:t>
      </w:r>
      <w:r w:rsidRPr="00D63A40">
        <w:rPr>
          <w:rFonts w:eastAsia="Calibri"/>
          <w:sz w:val="16"/>
          <w:lang w:val="en-GB"/>
        </w:rPr>
        <w:t>Diabetology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&amp;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Metabolic</w:t>
      </w:r>
      <w:r w:rsidR="00D63A40">
        <w:rPr>
          <w:rFonts w:eastAsia="Calibri"/>
          <w:sz w:val="16"/>
          <w:lang w:val="en-GB"/>
        </w:rPr>
        <w:t xml:space="preserve"> </w:t>
      </w:r>
      <w:r w:rsidRPr="00D63A40">
        <w:rPr>
          <w:rFonts w:eastAsia="Calibri"/>
          <w:sz w:val="16"/>
          <w:lang w:val="en-GB"/>
        </w:rPr>
        <w:t>Syndrome. 2011.</w:t>
      </w:r>
    </w:p>
    <w:p w:rsidR="007B413E" w:rsidRPr="00F4285A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BRUNSWICK, P., MAYAUDON, H., ALBIN, V., LAIR, V., RINGUEDE, A., CASSIR, M. "Use 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Ni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electrodes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chrono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amperometry for improved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diagnostics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 diabetes and</w:t>
      </w:r>
      <w:r w:rsidR="00D63A40">
        <w:rPr>
          <w:rFonts w:eastAsia="Calibri"/>
          <w:i/>
          <w:sz w:val="16"/>
          <w:lang w:val="en-GB"/>
        </w:rPr>
        <w:t xml:space="preserve"> cardi</w:t>
      </w:r>
      <w:r w:rsidRPr="00F4285A">
        <w:rPr>
          <w:rFonts w:eastAsia="Calibri"/>
          <w:i/>
          <w:sz w:val="16"/>
          <w:lang w:val="en-GB"/>
        </w:rPr>
        <w:t>ac diseases " Conference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the IEEE EMBS. 2007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HUBERT, D., BRUNSWICK, P., CALVET, J., DUSSER, D., FAJAC, I.  "Abnormal electrochemical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skin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conductance in cysticfibrosis". </w:t>
      </w:r>
      <w:r w:rsidRPr="00F4285A">
        <w:rPr>
          <w:rFonts w:eastAsia="Calibri"/>
          <w:sz w:val="16"/>
          <w:lang w:val="en-GB"/>
        </w:rPr>
        <w:t xml:space="preserve">JournalofCysticFibrosis. </w:t>
      </w:r>
      <w:r w:rsidRPr="00AA7CB7">
        <w:rPr>
          <w:rFonts w:eastAsia="Calibri"/>
          <w:sz w:val="16"/>
          <w:lang w:val="pt-BR"/>
        </w:rPr>
        <w:t>2010.</w:t>
      </w:r>
    </w:p>
    <w:p w:rsidR="007B413E" w:rsidRPr="00AA7CB7" w:rsidRDefault="007B413E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pt-BR"/>
        </w:rPr>
      </w:pPr>
      <w:r w:rsidRPr="00F4285A">
        <w:rPr>
          <w:rFonts w:eastAsia="Calibri"/>
          <w:i/>
          <w:sz w:val="16"/>
          <w:lang w:val="en-GB"/>
        </w:rPr>
        <w:t>BIANCHI, C. "A sensor-based approach to safe trans-dermaliontophoresis"</w:t>
      </w:r>
      <w:r w:rsidR="00827455" w:rsidRPr="00F4285A">
        <w:rPr>
          <w:rFonts w:eastAsia="Calibri"/>
          <w:i/>
          <w:sz w:val="16"/>
          <w:lang w:val="en-GB"/>
        </w:rPr>
        <w:t xml:space="preserve"> SAME conference. </w:t>
      </w:r>
      <w:r w:rsidR="00827455" w:rsidRPr="00AA7CB7">
        <w:rPr>
          <w:rFonts w:eastAsia="Calibri"/>
          <w:i/>
          <w:sz w:val="16"/>
          <w:lang w:val="pt-BR"/>
        </w:rPr>
        <w:t>2013.</w:t>
      </w:r>
    </w:p>
    <w:p w:rsidR="00827455" w:rsidRPr="00D63A40" w:rsidRDefault="00827455" w:rsidP="009F40FB">
      <w:pPr>
        <w:pStyle w:val="PargrafodaLista"/>
        <w:numPr>
          <w:ilvl w:val="0"/>
          <w:numId w:val="43"/>
        </w:numPr>
        <w:jc w:val="both"/>
        <w:rPr>
          <w:rFonts w:eastAsia="Calibri"/>
          <w:i/>
          <w:sz w:val="16"/>
          <w:lang w:val="en-GB"/>
        </w:rPr>
      </w:pPr>
      <w:r w:rsidRPr="00F4285A">
        <w:rPr>
          <w:rFonts w:eastAsia="Calibri"/>
          <w:i/>
          <w:sz w:val="16"/>
          <w:lang w:val="en-GB"/>
        </w:rPr>
        <w:t>SOLOMON, T., BOULTON, A. J. M., FREEMAN, R., HOROWITZ, M., KEMPLER, P., LAURIA, G., MALIK, R. A., SPALLONE, V., VINIK, A., BERNARDI, L., VALNSI, P. "Diabetic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Neuropathies: Update 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Definitions, Diagnostic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Criteria, Estimation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of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>Severity, and</w:t>
      </w:r>
      <w:r w:rsidR="00D63A40">
        <w:rPr>
          <w:rFonts w:eastAsia="Calibri"/>
          <w:i/>
          <w:sz w:val="16"/>
          <w:lang w:val="en-GB"/>
        </w:rPr>
        <w:t xml:space="preserve"> </w:t>
      </w:r>
      <w:r w:rsidRPr="00F4285A">
        <w:rPr>
          <w:rFonts w:eastAsia="Calibri"/>
          <w:i/>
          <w:sz w:val="16"/>
          <w:lang w:val="en-GB"/>
        </w:rPr>
        <w:t xml:space="preserve">Treatments ". </w:t>
      </w:r>
      <w:r w:rsidRPr="00D63A40">
        <w:rPr>
          <w:rFonts w:eastAsia="Calibri"/>
          <w:i/>
          <w:sz w:val="16"/>
          <w:lang w:val="en-GB"/>
        </w:rPr>
        <w:t>Diabetes Journal. 2010.</w:t>
      </w:r>
    </w:p>
    <w:p w:rsidR="0037551B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GIBBONS,</w:t>
      </w:r>
      <w:r w:rsidR="0070683C" w:rsidRPr="00F4285A">
        <w:rPr>
          <w:sz w:val="16"/>
          <w:lang w:val="en-GB"/>
        </w:rPr>
        <w:t xml:space="preserve"> C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 xml:space="preserve">H, </w:t>
      </w:r>
      <w:r w:rsidRPr="00F4285A">
        <w:rPr>
          <w:sz w:val="16"/>
          <w:lang w:val="en-GB"/>
        </w:rPr>
        <w:t>ILLIGENS,</w:t>
      </w:r>
      <w:r w:rsidR="0070683C" w:rsidRPr="00F4285A">
        <w:rPr>
          <w:sz w:val="16"/>
          <w:lang w:val="en-GB"/>
        </w:rPr>
        <w:t xml:space="preserve"> B</w:t>
      </w:r>
      <w:r w:rsidRPr="00F4285A">
        <w:rPr>
          <w:sz w:val="16"/>
          <w:lang w:val="en-GB"/>
        </w:rPr>
        <w:t xml:space="preserve">. </w:t>
      </w:r>
      <w:r w:rsidR="0070683C" w:rsidRPr="00F4285A">
        <w:rPr>
          <w:sz w:val="16"/>
          <w:lang w:val="en-GB"/>
        </w:rPr>
        <w:t>M</w:t>
      </w:r>
      <w:r w:rsidRPr="00F4285A">
        <w:rPr>
          <w:sz w:val="16"/>
          <w:lang w:val="en-GB"/>
        </w:rPr>
        <w:t>., WANG</w:t>
      </w:r>
      <w:r w:rsidR="0070683C" w:rsidRPr="00F4285A">
        <w:rPr>
          <w:sz w:val="16"/>
          <w:lang w:val="en-GB"/>
        </w:rPr>
        <w:t xml:space="preserve"> N</w:t>
      </w:r>
      <w:r w:rsidRPr="00F4285A">
        <w:rPr>
          <w:sz w:val="16"/>
          <w:lang w:val="en-GB"/>
        </w:rPr>
        <w:t>.</w:t>
      </w:r>
      <w:r w:rsidR="0070683C" w:rsidRPr="00F4285A">
        <w:rPr>
          <w:sz w:val="16"/>
          <w:lang w:val="en-GB"/>
        </w:rPr>
        <w:t xml:space="preserve">, </w:t>
      </w:r>
      <w:r w:rsidRPr="00F4285A">
        <w:rPr>
          <w:sz w:val="16"/>
          <w:lang w:val="en-GB"/>
        </w:rPr>
        <w:t>FREEMAN,</w:t>
      </w:r>
      <w:r w:rsidR="0070683C" w:rsidRPr="00F4285A">
        <w:rPr>
          <w:sz w:val="16"/>
          <w:lang w:val="en-GB"/>
        </w:rPr>
        <w:t xml:space="preserve"> R. </w:t>
      </w:r>
      <w:r w:rsidRPr="00F4285A">
        <w:rPr>
          <w:sz w:val="16"/>
          <w:lang w:val="en-GB"/>
        </w:rPr>
        <w:t>"</w:t>
      </w:r>
      <w:r w:rsidR="0070683C" w:rsidRPr="00F4285A">
        <w:rPr>
          <w:i/>
          <w:sz w:val="16"/>
          <w:lang w:val="en-GB"/>
        </w:rPr>
        <w:t>Quantification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sweat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gland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>innervation: a clinical-pathologic</w:t>
      </w:r>
      <w:r w:rsidR="00D63A40">
        <w:rPr>
          <w:i/>
          <w:sz w:val="16"/>
          <w:lang w:val="en-GB"/>
        </w:rPr>
        <w:t xml:space="preserve"> </w:t>
      </w:r>
      <w:r w:rsidR="0070683C" w:rsidRPr="00F4285A">
        <w:rPr>
          <w:i/>
          <w:sz w:val="16"/>
          <w:lang w:val="en-GB"/>
        </w:rPr>
        <w:t xml:space="preserve">correlation. </w:t>
      </w:r>
      <w:r w:rsidR="0070683C" w:rsidRPr="00D63A40">
        <w:rPr>
          <w:i/>
          <w:sz w:val="16"/>
          <w:lang w:val="en-GB"/>
        </w:rPr>
        <w:t>Neurology</w:t>
      </w:r>
      <w:r w:rsidRPr="00D63A40">
        <w:rPr>
          <w:i/>
          <w:sz w:val="16"/>
          <w:lang w:val="en-GB"/>
        </w:rPr>
        <w:t>"</w:t>
      </w:r>
      <w:r w:rsidR="0070683C" w:rsidRPr="00D63A40">
        <w:rPr>
          <w:sz w:val="16"/>
          <w:lang w:val="en-GB"/>
        </w:rPr>
        <w:t xml:space="preserve"> 1479–1486</w:t>
      </w:r>
      <w:r w:rsidRPr="00D63A40">
        <w:rPr>
          <w:sz w:val="16"/>
          <w:lang w:val="en-GB"/>
        </w:rPr>
        <w:t>, 2009.</w:t>
      </w:r>
    </w:p>
    <w:p w:rsidR="00C56A89" w:rsidRPr="00D63A40" w:rsidRDefault="00C56A89" w:rsidP="009F40FB">
      <w:pPr>
        <w:pStyle w:val="PargrafodaLista"/>
        <w:numPr>
          <w:ilvl w:val="0"/>
          <w:numId w:val="43"/>
        </w:numPr>
        <w:jc w:val="both"/>
        <w:rPr>
          <w:sz w:val="16"/>
          <w:lang w:val="en-GB"/>
        </w:rPr>
      </w:pPr>
      <w:r w:rsidRPr="00F4285A">
        <w:rPr>
          <w:sz w:val="16"/>
          <w:lang w:val="en-GB"/>
        </w:rPr>
        <w:t>AYOUB, H., LAIR, V., GRIVEAU, S., BRUNSWICK, P. B. "</w:t>
      </w:r>
      <w:r w:rsidRPr="00F4285A">
        <w:rPr>
          <w:i/>
          <w:sz w:val="16"/>
          <w:lang w:val="en-GB"/>
        </w:rPr>
        <w:t>Electrochemical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Characterization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Stainless Steel as a New Electrode Material in a Medical Device for the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Diagnosis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of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Sudomotor</w:t>
      </w:r>
      <w:r w:rsidR="00D63A40">
        <w:rPr>
          <w:i/>
          <w:sz w:val="16"/>
          <w:lang w:val="en-GB"/>
        </w:rPr>
        <w:t xml:space="preserve"> </w:t>
      </w:r>
      <w:r w:rsidRPr="00F4285A">
        <w:rPr>
          <w:i/>
          <w:sz w:val="16"/>
          <w:lang w:val="en-GB"/>
        </w:rPr>
        <w:t>Dysfunction</w:t>
      </w:r>
      <w:r w:rsidRPr="00F4285A">
        <w:rPr>
          <w:sz w:val="16"/>
          <w:lang w:val="en-GB"/>
        </w:rPr>
        <w:t xml:space="preserve">". </w:t>
      </w:r>
      <w:r w:rsidRPr="00D63A40">
        <w:rPr>
          <w:sz w:val="16"/>
          <w:lang w:val="en-GB"/>
        </w:rPr>
        <w:t>Electroanalysis, Vol.24 No.6, 2012.</w:t>
      </w:r>
    </w:p>
    <w:p w:rsidR="00D63A40" w:rsidRPr="00D63A40" w:rsidRDefault="00D63A40" w:rsidP="009F40FB">
      <w:pPr>
        <w:pStyle w:val="PargrafodaLista"/>
        <w:numPr>
          <w:ilvl w:val="0"/>
          <w:numId w:val="43"/>
        </w:numPr>
        <w:jc w:val="both"/>
        <w:rPr>
          <w:sz w:val="16"/>
          <w:lang w:val="pt-BR"/>
        </w:rPr>
      </w:pPr>
      <w:r w:rsidRPr="00D63A40">
        <w:rPr>
          <w:sz w:val="16"/>
          <w:lang w:val="en-GB"/>
        </w:rPr>
        <w:lastRenderedPageBreak/>
        <w:t xml:space="preserve">VINIK, A. K., MASER, R. E., MITCHELLI B. </w:t>
      </w:r>
      <w:r>
        <w:rPr>
          <w:sz w:val="16"/>
          <w:lang w:val="en-GB"/>
        </w:rPr>
        <w:t xml:space="preserve">D., FREEMAN. </w:t>
      </w:r>
      <w:r w:rsidRPr="00D63A40">
        <w:rPr>
          <w:sz w:val="16"/>
          <w:lang w:val="pt-BR"/>
        </w:rPr>
        <w:t>R., "</w:t>
      </w:r>
      <w:r w:rsidRPr="00D63A40">
        <w:rPr>
          <w:i/>
          <w:sz w:val="16"/>
          <w:lang w:val="pt-BR"/>
        </w:rPr>
        <w:t xml:space="preserve">Diabetic Autonomic Neuropathy" </w:t>
      </w:r>
      <w:r>
        <w:rPr>
          <w:sz w:val="16"/>
          <w:lang w:val="pt-BR"/>
        </w:rPr>
        <w:t>, Diabetes Care, Vol. 26,  No.6, 2003.</w:t>
      </w:r>
    </w:p>
    <w:sectPr w:rsidR="00D63A40" w:rsidRPr="00D63A40" w:rsidSect="00143F2E">
      <w:headerReference w:type="default" r:id="rId11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846788" w15:done="0"/>
  <w15:commentEx w15:paraId="47427E67" w15:done="0"/>
  <w15:commentEx w15:paraId="0902F5AA" w15:done="0"/>
  <w15:commentEx w15:paraId="763586B5" w15:done="0"/>
  <w15:commentEx w15:paraId="1B86E124" w15:done="0"/>
  <w15:commentEx w15:paraId="5B4DB5A6" w15:done="0"/>
  <w15:commentEx w15:paraId="7706AC12" w15:done="0"/>
  <w15:commentEx w15:paraId="7398FE81" w15:done="0"/>
  <w15:commentEx w15:paraId="349A7AB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510" w:rsidRDefault="005C3510">
      <w:r>
        <w:separator/>
      </w:r>
    </w:p>
  </w:endnote>
  <w:endnote w:type="continuationSeparator" w:id="1">
    <w:p w:rsidR="005C3510" w:rsidRDefault="005C3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510" w:rsidRDefault="005C3510"/>
  </w:footnote>
  <w:footnote w:type="continuationSeparator" w:id="1">
    <w:p w:rsidR="005C3510" w:rsidRDefault="005C3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4A6" w:rsidRPr="004374CA" w:rsidRDefault="007834A6" w:rsidP="00C17339">
    <w:pPr>
      <w:ind w:right="360"/>
      <w:jc w:val="right"/>
      <w:rPr>
        <w:rFonts w:ascii="Andalus" w:hAnsi="Andalus" w:cs="Andalus"/>
        <w:lang w:val="pt-BR"/>
      </w:rPr>
    </w:pPr>
    <w:r w:rsidRPr="004374CA">
      <w:rPr>
        <w:rFonts w:ascii="Andalus" w:hAnsi="Andalus" w:cs="Andalus"/>
        <w:lang w:val="pt-BR"/>
      </w:rPr>
      <w:t>P</w:t>
    </w:r>
    <w:r>
      <w:rPr>
        <w:rFonts w:ascii="Andalus" w:hAnsi="Andalus" w:cs="Andalus"/>
        <w:lang w:val="pt-BR"/>
      </w:rPr>
      <w:t>roposta de Projeto de Dissertaç</w:t>
    </w:r>
    <w:r>
      <w:rPr>
        <w:lang w:val="pt-BR"/>
      </w:rPr>
      <w:t>ã</w:t>
    </w:r>
    <w:r w:rsidRPr="004374CA">
      <w:rPr>
        <w:rFonts w:ascii="Andalus" w:hAnsi="Andalus" w:cs="Andalus"/>
        <w:lang w:val="pt-BR"/>
      </w:rPr>
      <w:t>o de Mestrado IEB-UFSC 201</w:t>
    </w:r>
    <w:r>
      <w:rPr>
        <w:rFonts w:ascii="Andalus" w:hAnsi="Andalus" w:cs="Andalus"/>
        <w:lang w:val="pt-BR"/>
      </w:rPr>
      <w:t>4</w:t>
    </w:r>
    <w:r w:rsidRPr="004374CA">
      <w:rPr>
        <w:rFonts w:ascii="Andalus" w:hAnsi="Andalus" w:cs="Andalus"/>
        <w:lang w:val="pt-BR"/>
      </w:rPr>
      <w:t>-201</w:t>
    </w:r>
    <w:r>
      <w:rPr>
        <w:rFonts w:ascii="Andalus" w:hAnsi="Andalus" w:cs="Andalus"/>
        <w:lang w:val="pt-BR"/>
      </w:rPr>
      <w:t>6</w:t>
    </w:r>
  </w:p>
  <w:p w:rsidR="007834A6" w:rsidRPr="004374CA" w:rsidRDefault="007834A6">
    <w:pPr>
      <w:ind w:right="360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83E67EE4"/>
    <w:lvl w:ilvl="0">
      <w:start w:val="1"/>
      <w:numFmt w:val="upperRoman"/>
      <w:pStyle w:val="Ttulo1"/>
      <w:lvlText w:val="%1."/>
      <w:legacy w:legacy="1" w:legacySpace="144" w:legacyIndent="144"/>
      <w:lvlJc w:val="left"/>
      <w:rPr>
        <w:i w:val="0"/>
      </w:rPr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11764C"/>
    <w:multiLevelType w:val="hybridMultilevel"/>
    <w:tmpl w:val="2F7AACFA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237F75AF"/>
    <w:multiLevelType w:val="hybridMultilevel"/>
    <w:tmpl w:val="AF7EF518"/>
    <w:lvl w:ilvl="0" w:tplc="1BB40C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>
    <w:nsid w:val="43234C73"/>
    <w:multiLevelType w:val="hybridMultilevel"/>
    <w:tmpl w:val="04E06EC4"/>
    <w:lvl w:ilvl="0" w:tplc="E2B4C98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4"/>
  </w:num>
  <w:num w:numId="7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20"/>
  </w:num>
  <w:num w:numId="13">
    <w:abstractNumId w:val="14"/>
  </w:num>
  <w:num w:numId="14">
    <w:abstractNumId w:val="27"/>
  </w:num>
  <w:num w:numId="15">
    <w:abstractNumId w:val="26"/>
  </w:num>
  <w:num w:numId="16">
    <w:abstractNumId w:val="33"/>
  </w:num>
  <w:num w:numId="17">
    <w:abstractNumId w:val="17"/>
  </w:num>
  <w:num w:numId="18">
    <w:abstractNumId w:val="16"/>
  </w:num>
  <w:num w:numId="19">
    <w:abstractNumId w:val="28"/>
  </w:num>
  <w:num w:numId="20">
    <w:abstractNumId w:val="2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5"/>
  </w:num>
  <w:num w:numId="25">
    <w:abstractNumId w:val="30"/>
  </w:num>
  <w:num w:numId="26">
    <w:abstractNumId w:val="12"/>
  </w:num>
  <w:num w:numId="27">
    <w:abstractNumId w:val="29"/>
  </w:num>
  <w:num w:numId="28">
    <w:abstractNumId w:val="19"/>
  </w:num>
  <w:num w:numId="29">
    <w:abstractNumId w:val="23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5"/>
  </w:num>
  <w:num w:numId="42">
    <w:abstractNumId w:val="13"/>
  </w:num>
  <w:num w:numId="43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fferson L B Marques">
    <w15:presenceInfo w15:providerId="Windows Live" w15:userId="d35a89a6c59e72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1035B"/>
    <w:rsid w:val="00015180"/>
    <w:rsid w:val="00033E80"/>
    <w:rsid w:val="00042E13"/>
    <w:rsid w:val="0004620B"/>
    <w:rsid w:val="000508BC"/>
    <w:rsid w:val="0006265A"/>
    <w:rsid w:val="0007700A"/>
    <w:rsid w:val="000903CF"/>
    <w:rsid w:val="00090CA0"/>
    <w:rsid w:val="00094A72"/>
    <w:rsid w:val="000A168B"/>
    <w:rsid w:val="000D2BDE"/>
    <w:rsid w:val="000F5DB3"/>
    <w:rsid w:val="001018D8"/>
    <w:rsid w:val="001049A3"/>
    <w:rsid w:val="00104BB0"/>
    <w:rsid w:val="0010794E"/>
    <w:rsid w:val="0013354F"/>
    <w:rsid w:val="001412C9"/>
    <w:rsid w:val="00143F2E"/>
    <w:rsid w:val="00144E72"/>
    <w:rsid w:val="001768FF"/>
    <w:rsid w:val="001A60B1"/>
    <w:rsid w:val="001B36B1"/>
    <w:rsid w:val="001C14FD"/>
    <w:rsid w:val="001D4071"/>
    <w:rsid w:val="001E7B7A"/>
    <w:rsid w:val="001F4C5C"/>
    <w:rsid w:val="001F5DFD"/>
    <w:rsid w:val="0020119C"/>
    <w:rsid w:val="00204478"/>
    <w:rsid w:val="00214E2E"/>
    <w:rsid w:val="00216141"/>
    <w:rsid w:val="00217186"/>
    <w:rsid w:val="002225D4"/>
    <w:rsid w:val="00240F7E"/>
    <w:rsid w:val="002434A1"/>
    <w:rsid w:val="002468FF"/>
    <w:rsid w:val="00263943"/>
    <w:rsid w:val="00267B35"/>
    <w:rsid w:val="0027595A"/>
    <w:rsid w:val="00290A2C"/>
    <w:rsid w:val="002B0164"/>
    <w:rsid w:val="002F369C"/>
    <w:rsid w:val="002F7910"/>
    <w:rsid w:val="0030576F"/>
    <w:rsid w:val="00315327"/>
    <w:rsid w:val="003427CE"/>
    <w:rsid w:val="00360269"/>
    <w:rsid w:val="0037551B"/>
    <w:rsid w:val="00392DBA"/>
    <w:rsid w:val="0039326F"/>
    <w:rsid w:val="003B040E"/>
    <w:rsid w:val="003C3322"/>
    <w:rsid w:val="003C68C2"/>
    <w:rsid w:val="003D4CAE"/>
    <w:rsid w:val="003F22C7"/>
    <w:rsid w:val="003F26BD"/>
    <w:rsid w:val="003F52AD"/>
    <w:rsid w:val="00424C60"/>
    <w:rsid w:val="0043144F"/>
    <w:rsid w:val="00431BFA"/>
    <w:rsid w:val="00432BE7"/>
    <w:rsid w:val="004353CF"/>
    <w:rsid w:val="004374CA"/>
    <w:rsid w:val="004631BC"/>
    <w:rsid w:val="00463859"/>
    <w:rsid w:val="0047625F"/>
    <w:rsid w:val="00484761"/>
    <w:rsid w:val="00484DD5"/>
    <w:rsid w:val="00485873"/>
    <w:rsid w:val="004B031D"/>
    <w:rsid w:val="004C1E16"/>
    <w:rsid w:val="004C2543"/>
    <w:rsid w:val="004C3A9B"/>
    <w:rsid w:val="004C6A68"/>
    <w:rsid w:val="004D15CA"/>
    <w:rsid w:val="004E2235"/>
    <w:rsid w:val="004E3E4C"/>
    <w:rsid w:val="004F23A0"/>
    <w:rsid w:val="005003E3"/>
    <w:rsid w:val="005052CD"/>
    <w:rsid w:val="00537A37"/>
    <w:rsid w:val="00542653"/>
    <w:rsid w:val="00544CAB"/>
    <w:rsid w:val="005451E3"/>
    <w:rsid w:val="00550A26"/>
    <w:rsid w:val="00550BF5"/>
    <w:rsid w:val="00567A70"/>
    <w:rsid w:val="00573C57"/>
    <w:rsid w:val="00576E2C"/>
    <w:rsid w:val="005A2A15"/>
    <w:rsid w:val="005B2DFF"/>
    <w:rsid w:val="005C3510"/>
    <w:rsid w:val="005C6054"/>
    <w:rsid w:val="005D1B15"/>
    <w:rsid w:val="005D2824"/>
    <w:rsid w:val="005D4F1A"/>
    <w:rsid w:val="005D72BB"/>
    <w:rsid w:val="005E692F"/>
    <w:rsid w:val="0060595C"/>
    <w:rsid w:val="0062114B"/>
    <w:rsid w:val="00622D5A"/>
    <w:rsid w:val="00623698"/>
    <w:rsid w:val="00625E96"/>
    <w:rsid w:val="00647C09"/>
    <w:rsid w:val="00693D5D"/>
    <w:rsid w:val="006B7F03"/>
    <w:rsid w:val="006D78FB"/>
    <w:rsid w:val="006E185E"/>
    <w:rsid w:val="0070683C"/>
    <w:rsid w:val="00725B45"/>
    <w:rsid w:val="0073497A"/>
    <w:rsid w:val="007403F7"/>
    <w:rsid w:val="007547CA"/>
    <w:rsid w:val="007626FB"/>
    <w:rsid w:val="00777114"/>
    <w:rsid w:val="007834A6"/>
    <w:rsid w:val="00785BC9"/>
    <w:rsid w:val="007A192A"/>
    <w:rsid w:val="007A2F4A"/>
    <w:rsid w:val="007B02F6"/>
    <w:rsid w:val="007B2769"/>
    <w:rsid w:val="007B413E"/>
    <w:rsid w:val="007C4336"/>
    <w:rsid w:val="007F7AA6"/>
    <w:rsid w:val="00823624"/>
    <w:rsid w:val="00827455"/>
    <w:rsid w:val="00837E47"/>
    <w:rsid w:val="008459EC"/>
    <w:rsid w:val="008518FE"/>
    <w:rsid w:val="0085659C"/>
    <w:rsid w:val="00872026"/>
    <w:rsid w:val="0087792E"/>
    <w:rsid w:val="00883EAF"/>
    <w:rsid w:val="00885258"/>
    <w:rsid w:val="008A271F"/>
    <w:rsid w:val="008A30C3"/>
    <w:rsid w:val="008A3C23"/>
    <w:rsid w:val="008C0CC7"/>
    <w:rsid w:val="008C49CC"/>
    <w:rsid w:val="008D69E9"/>
    <w:rsid w:val="008E0645"/>
    <w:rsid w:val="008E7238"/>
    <w:rsid w:val="008F6D7A"/>
    <w:rsid w:val="00901C54"/>
    <w:rsid w:val="00904C7E"/>
    <w:rsid w:val="0091035B"/>
    <w:rsid w:val="009157F7"/>
    <w:rsid w:val="00924C37"/>
    <w:rsid w:val="00961095"/>
    <w:rsid w:val="00985A1C"/>
    <w:rsid w:val="00990968"/>
    <w:rsid w:val="009A1F6E"/>
    <w:rsid w:val="009A59FF"/>
    <w:rsid w:val="009C7D17"/>
    <w:rsid w:val="009E484E"/>
    <w:rsid w:val="009F40FB"/>
    <w:rsid w:val="00A00143"/>
    <w:rsid w:val="00A22FCB"/>
    <w:rsid w:val="00A270B8"/>
    <w:rsid w:val="00A30989"/>
    <w:rsid w:val="00A41C73"/>
    <w:rsid w:val="00A472F1"/>
    <w:rsid w:val="00A51B8D"/>
    <w:rsid w:val="00A554A3"/>
    <w:rsid w:val="00A5730A"/>
    <w:rsid w:val="00A758EA"/>
    <w:rsid w:val="00A8642D"/>
    <w:rsid w:val="00A95669"/>
    <w:rsid w:val="00A95C50"/>
    <w:rsid w:val="00AA7CB7"/>
    <w:rsid w:val="00AB79A6"/>
    <w:rsid w:val="00AC442C"/>
    <w:rsid w:val="00AC4850"/>
    <w:rsid w:val="00AE585A"/>
    <w:rsid w:val="00AF63FC"/>
    <w:rsid w:val="00B077F7"/>
    <w:rsid w:val="00B07965"/>
    <w:rsid w:val="00B47B59"/>
    <w:rsid w:val="00B53F81"/>
    <w:rsid w:val="00B55702"/>
    <w:rsid w:val="00B56C2B"/>
    <w:rsid w:val="00B6483C"/>
    <w:rsid w:val="00B65BD3"/>
    <w:rsid w:val="00B70469"/>
    <w:rsid w:val="00B72DD8"/>
    <w:rsid w:val="00B72E09"/>
    <w:rsid w:val="00B80B49"/>
    <w:rsid w:val="00B81C8A"/>
    <w:rsid w:val="00B8788F"/>
    <w:rsid w:val="00BC3720"/>
    <w:rsid w:val="00BC5B06"/>
    <w:rsid w:val="00BD080E"/>
    <w:rsid w:val="00BD2868"/>
    <w:rsid w:val="00BE0C3C"/>
    <w:rsid w:val="00BE1E62"/>
    <w:rsid w:val="00BE26A4"/>
    <w:rsid w:val="00BF0C69"/>
    <w:rsid w:val="00BF629B"/>
    <w:rsid w:val="00BF655C"/>
    <w:rsid w:val="00C075EF"/>
    <w:rsid w:val="00C11E83"/>
    <w:rsid w:val="00C17339"/>
    <w:rsid w:val="00C2378A"/>
    <w:rsid w:val="00C368F6"/>
    <w:rsid w:val="00C378A1"/>
    <w:rsid w:val="00C44C5F"/>
    <w:rsid w:val="00C56A89"/>
    <w:rsid w:val="00C621D6"/>
    <w:rsid w:val="00C62F44"/>
    <w:rsid w:val="00C639AE"/>
    <w:rsid w:val="00C82D86"/>
    <w:rsid w:val="00CB4B8D"/>
    <w:rsid w:val="00CC0DDA"/>
    <w:rsid w:val="00CD684F"/>
    <w:rsid w:val="00CE2FA6"/>
    <w:rsid w:val="00CF695B"/>
    <w:rsid w:val="00D06623"/>
    <w:rsid w:val="00D14C6B"/>
    <w:rsid w:val="00D5536F"/>
    <w:rsid w:val="00D56935"/>
    <w:rsid w:val="00D63A40"/>
    <w:rsid w:val="00D65399"/>
    <w:rsid w:val="00D723ED"/>
    <w:rsid w:val="00D758C6"/>
    <w:rsid w:val="00D90C10"/>
    <w:rsid w:val="00D92E96"/>
    <w:rsid w:val="00DA258C"/>
    <w:rsid w:val="00DF2DDE"/>
    <w:rsid w:val="00DF4AFD"/>
    <w:rsid w:val="00E01667"/>
    <w:rsid w:val="00E36209"/>
    <w:rsid w:val="00E420BB"/>
    <w:rsid w:val="00E50DF6"/>
    <w:rsid w:val="00E61289"/>
    <w:rsid w:val="00E81C48"/>
    <w:rsid w:val="00E965C5"/>
    <w:rsid w:val="00E96A3A"/>
    <w:rsid w:val="00E97402"/>
    <w:rsid w:val="00E97B99"/>
    <w:rsid w:val="00EA10B3"/>
    <w:rsid w:val="00EB2E9D"/>
    <w:rsid w:val="00EC0486"/>
    <w:rsid w:val="00EE6FFC"/>
    <w:rsid w:val="00EE7BBA"/>
    <w:rsid w:val="00EF10AC"/>
    <w:rsid w:val="00EF4701"/>
    <w:rsid w:val="00EF564E"/>
    <w:rsid w:val="00F01E53"/>
    <w:rsid w:val="00F0454D"/>
    <w:rsid w:val="00F22198"/>
    <w:rsid w:val="00F33D49"/>
    <w:rsid w:val="00F3481E"/>
    <w:rsid w:val="00F4285A"/>
    <w:rsid w:val="00F434FE"/>
    <w:rsid w:val="00F577F6"/>
    <w:rsid w:val="00F65266"/>
    <w:rsid w:val="00F70F78"/>
    <w:rsid w:val="00F751E1"/>
    <w:rsid w:val="00F9791D"/>
    <w:rsid w:val="00F97CB8"/>
    <w:rsid w:val="00FA3A34"/>
    <w:rsid w:val="00FA6EB4"/>
    <w:rsid w:val="00FB04B9"/>
    <w:rsid w:val="00FC1BE2"/>
    <w:rsid w:val="00FD347F"/>
    <w:rsid w:val="00FD6FF1"/>
    <w:rsid w:val="00FF1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69"/>
  </w:style>
  <w:style w:type="paragraph" w:styleId="Ttulo1">
    <w:name w:val="heading 1"/>
    <w:basedOn w:val="Normal"/>
    <w:next w:val="Normal"/>
    <w:link w:val="Ttulo1Char"/>
    <w:uiPriority w:val="9"/>
    <w:qFormat/>
    <w:rsid w:val="00A9566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A9566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A95669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A9566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A9566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A9566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A9566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A9566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A9566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A9566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A9566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sid w:val="00A95669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A95669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rsid w:val="00A95669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A95669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A95669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sid w:val="00A95669"/>
    <w:rPr>
      <w:vertAlign w:val="superscript"/>
    </w:rPr>
  </w:style>
  <w:style w:type="paragraph" w:styleId="Rodap">
    <w:name w:val="footer"/>
    <w:basedOn w:val="Normal"/>
    <w:link w:val="RodapChar"/>
    <w:uiPriority w:val="99"/>
    <w:rsid w:val="00A9566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A95669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A95669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A95669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A95669"/>
    <w:pPr>
      <w:numPr>
        <w:numId w:val="0"/>
      </w:numPr>
    </w:pPr>
  </w:style>
  <w:style w:type="paragraph" w:styleId="Cabealho">
    <w:name w:val="header"/>
    <w:basedOn w:val="Normal"/>
    <w:rsid w:val="00A9566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A95669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sid w:val="00A95669"/>
    <w:rPr>
      <w:color w:val="0000FF"/>
      <w:u w:val="single"/>
    </w:rPr>
  </w:style>
  <w:style w:type="character" w:styleId="HiperlinkVisitado">
    <w:name w:val="FollowedHyperlink"/>
    <w:basedOn w:val="Fontepargpadro"/>
    <w:rsid w:val="00A9566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A95669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paragraph" w:customStyle="1" w:styleId="ecxmsonormal">
    <w:name w:val="ecxmsonormal"/>
    <w:basedOn w:val="Normal"/>
    <w:rsid w:val="004374CA"/>
    <w:pPr>
      <w:spacing w:after="324"/>
    </w:pPr>
    <w:rPr>
      <w:sz w:val="24"/>
      <w:szCs w:val="24"/>
      <w:lang w:val="pt-BR" w:eastAsia="pt-BR"/>
    </w:rPr>
  </w:style>
  <w:style w:type="paragraph" w:styleId="SemEspaamento">
    <w:name w:val="No Spacing"/>
    <w:uiPriority w:val="1"/>
    <w:qFormat/>
    <w:rsid w:val="00F01E53"/>
    <w:pPr>
      <w:spacing w:line="360" w:lineRule="auto"/>
      <w:jc w:val="both"/>
    </w:pPr>
    <w:rPr>
      <w:rFonts w:eastAsia="Calibri"/>
      <w:sz w:val="24"/>
      <w:szCs w:val="2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5B2DF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pt-BR" w:eastAsia="pt-BR"/>
    </w:rPr>
  </w:style>
  <w:style w:type="paragraph" w:styleId="PargrafodaLista">
    <w:name w:val="List Paragraph"/>
    <w:basedOn w:val="Normal"/>
    <w:uiPriority w:val="34"/>
    <w:qFormat/>
    <w:rsid w:val="00015180"/>
    <w:pPr>
      <w:ind w:left="720"/>
      <w:contextualSpacing/>
    </w:pPr>
  </w:style>
  <w:style w:type="character" w:styleId="Refdecomentrio">
    <w:name w:val="annotation reference"/>
    <w:basedOn w:val="Fontepargpadro"/>
    <w:semiHidden/>
    <w:unhideWhenUsed/>
    <w:rsid w:val="00AC442C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AC442C"/>
  </w:style>
  <w:style w:type="character" w:customStyle="1" w:styleId="TextodecomentrioChar">
    <w:name w:val="Texto de comentário Char"/>
    <w:basedOn w:val="Fontepargpadro"/>
    <w:link w:val="Textodecomentrio"/>
    <w:semiHidden/>
    <w:rsid w:val="00AC442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C44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C44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37C2C-6719-404D-8971-BD2AA9E4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3935</TotalTime>
  <Pages>3</Pages>
  <Words>1667</Words>
  <Characters>9005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10651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Ronny Gieseler</cp:lastModifiedBy>
  <cp:revision>38</cp:revision>
  <cp:lastPrinted>2012-08-02T18:53:00Z</cp:lastPrinted>
  <dcterms:created xsi:type="dcterms:W3CDTF">2014-10-30T15:29:00Z</dcterms:created>
  <dcterms:modified xsi:type="dcterms:W3CDTF">2014-12-08T18:20:00Z</dcterms:modified>
</cp:coreProperties>
</file>